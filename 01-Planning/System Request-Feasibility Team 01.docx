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496F" w14:textId="10F070EC" w:rsidR="004F5C0B" w:rsidRPr="00320FE6" w:rsidRDefault="14FA47C8" w:rsidP="00112C2F">
      <w:pPr>
        <w:pStyle w:val="Title"/>
        <w:rPr>
          <w:rFonts w:ascii="Cambria" w:hAnsi="Cambria"/>
          <w:rPrChange w:id="0" w:author="Faraz Bagher Nezhad Ghazijahani" w:date="2022-02-22T23:34:00Z">
            <w:rPr/>
          </w:rPrChange>
        </w:rPr>
      </w:pPr>
      <w:r w:rsidRPr="00320FE6">
        <w:rPr>
          <w:rFonts w:ascii="Cambria" w:hAnsi="Cambria"/>
          <w:rPrChange w:id="1" w:author="Faraz Bagher Nezhad Ghazijahani" w:date="2022-02-22T23:34:00Z">
            <w:rPr/>
          </w:rPrChange>
        </w:rPr>
        <w:t>&lt;</w:t>
      </w:r>
      <w:del w:id="2" w:author="Faraz Bagher Nezhad Ghazijahani" w:date="2022-02-22T18:50:00Z">
        <w:r w:rsidR="003A2E02" w:rsidRPr="00320FE6" w:rsidDel="67583F06">
          <w:rPr>
            <w:rFonts w:ascii="Cambria" w:hAnsi="Cambria"/>
            <w:rPrChange w:id="3" w:author="Faraz Bagher Nezhad Ghazijahani" w:date="2022-02-22T23:34:00Z">
              <w:rPr/>
            </w:rPrChange>
          </w:rPr>
          <w:delText>System/P</w:delText>
        </w:r>
        <w:r w:rsidR="003A2E02" w:rsidRPr="00320FE6" w:rsidDel="14FA47C8">
          <w:rPr>
            <w:rFonts w:ascii="Cambria" w:hAnsi="Cambria"/>
            <w:rPrChange w:id="4" w:author="Faraz Bagher Nezhad Ghazijahani" w:date="2022-02-22T23:34:00Z">
              <w:rPr/>
            </w:rPrChange>
          </w:rPr>
          <w:delText>roject name</w:delText>
        </w:r>
      </w:del>
      <w:ins w:id="5" w:author="Faraz Bagher Nezhad Ghazijahani" w:date="2022-02-22T18:50:00Z">
        <w:r w:rsidRPr="00320FE6">
          <w:rPr>
            <w:rFonts w:ascii="Cambria" w:hAnsi="Cambria"/>
            <w:rPrChange w:id="6" w:author="Faraz Bagher Nezhad Ghazijahani" w:date="2022-02-22T23:34:00Z">
              <w:rPr/>
            </w:rPrChange>
          </w:rPr>
          <w:t>Fin</w:t>
        </w:r>
      </w:ins>
      <w:ins w:id="7" w:author="Faraz Bagher Nezhad Ghazijahani" w:date="2022-02-22T18:51:00Z">
        <w:r w:rsidRPr="00320FE6">
          <w:rPr>
            <w:rFonts w:ascii="Cambria" w:hAnsi="Cambria"/>
            <w:rPrChange w:id="8" w:author="Faraz Bagher Nezhad Ghazijahani" w:date="2022-02-22T23:34:00Z">
              <w:rPr/>
            </w:rPrChange>
          </w:rPr>
          <w:t>d a Master</w:t>
        </w:r>
      </w:ins>
      <w:r w:rsidRPr="00320FE6">
        <w:rPr>
          <w:rFonts w:ascii="Cambria" w:hAnsi="Cambria"/>
          <w:rPrChange w:id="9" w:author="Faraz Bagher Nezhad Ghazijahani" w:date="2022-02-22T23:34:00Z">
            <w:rPr/>
          </w:rPrChange>
        </w:rPr>
        <w:t>&gt;</w:t>
      </w:r>
    </w:p>
    <w:p w14:paraId="0D8024E8" w14:textId="77777777" w:rsidR="004F5C0B" w:rsidRPr="00320FE6" w:rsidRDefault="003A2E02" w:rsidP="00FF68A9">
      <w:pPr>
        <w:ind w:right="3402"/>
      </w:pPr>
      <w:r w:rsidRPr="00320FE6">
        <w:t xml:space="preserve">System </w:t>
      </w:r>
      <w:r w:rsidR="00576791" w:rsidRPr="00320FE6">
        <w:t>Request</w:t>
      </w:r>
      <w:r w:rsidR="00905A18" w:rsidRPr="00320FE6">
        <w:t xml:space="preserve"> and Feasibility </w:t>
      </w:r>
      <w:r w:rsidR="00747C99" w:rsidRPr="00320FE6">
        <w:t>Study</w:t>
      </w:r>
      <w:r w:rsidR="002608D4" w:rsidRPr="00320FE6">
        <w:t xml:space="preserve"> </w:t>
      </w:r>
      <w:r w:rsidR="00A54205" w:rsidRPr="00320FE6">
        <w:t xml:space="preserve">/ </w:t>
      </w:r>
      <w:r w:rsidR="00FF68A9" w:rsidRPr="00320FE6">
        <w:t xml:space="preserve">Planning </w:t>
      </w:r>
      <w:r w:rsidR="00112C2F" w:rsidRPr="00320FE6">
        <w:t xml:space="preserve">Phase </w:t>
      </w:r>
      <w:r w:rsidR="003D2D13" w:rsidRPr="00320FE6">
        <w:br/>
      </w:r>
      <w:r w:rsidR="002608D4" w:rsidRPr="00320FE6">
        <w:t>(Homework No.</w:t>
      </w:r>
      <w:r w:rsidR="00774F56" w:rsidRPr="00320FE6">
        <w:t>1</w:t>
      </w:r>
      <w:r w:rsidR="009E313F" w:rsidRPr="00320FE6">
        <w:t>B</w:t>
      </w:r>
      <w:r w:rsidR="002608D4" w:rsidRPr="00320FE6">
        <w:t>)</w:t>
      </w:r>
    </w:p>
    <w:p w14:paraId="08149C3F" w14:textId="77777777" w:rsidR="00A910A0" w:rsidRPr="00320FE6" w:rsidRDefault="00A910A0" w:rsidP="00BD3C08">
      <w:pPr>
        <w:ind w:right="3402"/>
      </w:pPr>
    </w:p>
    <w:p w14:paraId="19BAC6B3" w14:textId="283F37F9" w:rsidR="004F5C0B" w:rsidRPr="00320FE6" w:rsidRDefault="384EA36B" w:rsidP="00A910A0">
      <w:pPr>
        <w:tabs>
          <w:tab w:val="left" w:pos="567"/>
        </w:tabs>
        <w:ind w:right="3402"/>
      </w:pPr>
      <w:r w:rsidRPr="00320FE6">
        <w:t xml:space="preserve">Project team: </w:t>
      </w:r>
      <w:del w:id="10" w:author="Aytaj Najafova" w:date="2022-02-22T22:14:00Z">
        <w:r w:rsidR="00044045" w:rsidRPr="00320FE6" w:rsidDel="21460F6B">
          <w:delText>&lt;</w:delText>
        </w:r>
      </w:del>
      <w:ins w:id="11" w:author="Aytaj Najafova" w:date="2022-02-22T22:14:00Z">
        <w:r w:rsidR="0165224B" w:rsidRPr="00320FE6">
          <w:t>T</w:t>
        </w:r>
      </w:ins>
      <w:del w:id="12" w:author="Aytaj Najafova" w:date="2022-02-22T22:14:00Z">
        <w:r w:rsidR="00044045" w:rsidRPr="00320FE6" w:rsidDel="259ACB64">
          <w:delText>T</w:delText>
        </w:r>
      </w:del>
      <w:ins w:id="13" w:author="Aytaj Najafova" w:date="2022-02-22T22:14:00Z">
        <w:r w:rsidR="0165224B" w:rsidRPr="00320FE6">
          <w:t xml:space="preserve">eam </w:t>
        </w:r>
      </w:ins>
      <w:ins w:id="14" w:author="Faraz Bagher Nezhad Ghazijahani" w:date="2022-02-22T19:02:00Z">
        <w:r w:rsidR="0165224B" w:rsidRPr="00320FE6">
          <w:t>0</w:t>
        </w:r>
      </w:ins>
      <w:ins w:id="15" w:author="Aytaj Najafova" w:date="2022-02-22T22:14:00Z">
        <w:r w:rsidR="0165224B" w:rsidRPr="00320FE6">
          <w:t>1</w:t>
        </w:r>
      </w:ins>
      <w:del w:id="16" w:author="Aytaj Najafova" w:date="2022-02-22T22:14:00Z">
        <w:r w:rsidR="00044045" w:rsidRPr="00320FE6" w:rsidDel="259ACB64">
          <w:delText>eam N</w:delText>
        </w:r>
        <w:r w:rsidR="00044045" w:rsidRPr="00320FE6" w:rsidDel="21460F6B">
          <w:delText>ame&gt;</w:delText>
        </w:r>
      </w:del>
      <w:r w:rsidRPr="00320FE6">
        <w:t xml:space="preserve"> </w:t>
      </w:r>
    </w:p>
    <w:p w14:paraId="2D658224" w14:textId="77777777" w:rsidR="004F5C0B" w:rsidRPr="00320FE6" w:rsidRDefault="000873EA" w:rsidP="00A910A0">
      <w:pPr>
        <w:ind w:right="3402"/>
      </w:pPr>
      <w:r w:rsidRPr="00320FE6">
        <w:t>Instructor</w:t>
      </w:r>
      <w:r w:rsidR="004F5C0B" w:rsidRPr="00320FE6">
        <w:t xml:space="preserve">: </w:t>
      </w:r>
      <w:r w:rsidR="00A910A0" w:rsidRPr="00320FE6">
        <w:t xml:space="preserve">Dr. </w:t>
      </w:r>
      <w:proofErr w:type="spellStart"/>
      <w:r w:rsidR="00A910A0" w:rsidRPr="00320FE6">
        <w:t>Araz</w:t>
      </w:r>
      <w:proofErr w:type="spellEnd"/>
      <w:r w:rsidR="00A910A0" w:rsidRPr="00320FE6">
        <w:t xml:space="preserve"> </w:t>
      </w:r>
      <w:proofErr w:type="spellStart"/>
      <w:r w:rsidR="00A910A0" w:rsidRPr="00320FE6">
        <w:t>Yusubov</w:t>
      </w:r>
      <w:proofErr w:type="spellEnd"/>
    </w:p>
    <w:p w14:paraId="2A3E7300" w14:textId="77777777" w:rsidR="004F5C0B" w:rsidRPr="00320FE6" w:rsidRDefault="004F5C0B" w:rsidP="00BD3C08">
      <w:pPr>
        <w:ind w:right="3402"/>
      </w:pPr>
    </w:p>
    <w:p w14:paraId="38CE8B43" w14:textId="77777777" w:rsidR="004F5C0B" w:rsidRPr="00320FE6" w:rsidRDefault="004F5C0B" w:rsidP="00777A3C">
      <w:pPr>
        <w:ind w:right="3402"/>
      </w:pPr>
      <w:r w:rsidRPr="00320FE6">
        <w:t>Submitted in partial fulfillment</w:t>
      </w:r>
      <w:r w:rsidR="00BD3C08" w:rsidRPr="00320FE6">
        <w:t xml:space="preserve"> o</w:t>
      </w:r>
      <w:r w:rsidRPr="00320FE6">
        <w:t xml:space="preserve">f the requirements of </w:t>
      </w:r>
      <w:r w:rsidR="00A910A0" w:rsidRPr="00320FE6">
        <w:t xml:space="preserve">the </w:t>
      </w:r>
      <w:r w:rsidR="00774F56" w:rsidRPr="00320FE6">
        <w:t>I</w:t>
      </w:r>
      <w:r w:rsidR="00777A3C" w:rsidRPr="00320FE6">
        <w:t>N</w:t>
      </w:r>
      <w:r w:rsidR="00774F56" w:rsidRPr="00320FE6">
        <w:t>FT 23</w:t>
      </w:r>
      <w:r w:rsidR="00777A3C" w:rsidRPr="00320FE6">
        <w:t>03</w:t>
      </w:r>
      <w:r w:rsidR="00774F56" w:rsidRPr="00320FE6">
        <w:t xml:space="preserve">: Systems Analysis and Design </w:t>
      </w:r>
      <w:r w:rsidRPr="00320FE6">
        <w:t>course project</w:t>
      </w:r>
    </w:p>
    <w:p w14:paraId="66C14F05" w14:textId="77777777" w:rsidR="004F5C0B" w:rsidRPr="00320FE6" w:rsidRDefault="004F5C0B" w:rsidP="004F5C0B"/>
    <w:p w14:paraId="2101702C" w14:textId="77777777" w:rsidR="002608D4" w:rsidRPr="00320FE6" w:rsidRDefault="002608D4" w:rsidP="004F5C0B"/>
    <w:p w14:paraId="4F391D67" w14:textId="77777777" w:rsidR="002608D4" w:rsidRPr="00320FE6" w:rsidRDefault="002608D4" w:rsidP="004F5C0B"/>
    <w:p w14:paraId="5D29D4F4" w14:textId="77777777" w:rsidR="002608D4" w:rsidRPr="00320FE6"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511"/>
      </w:tblGrid>
      <w:tr w:rsidR="00905A18" w:rsidRPr="00320FE6" w14:paraId="2F632E31" w14:textId="77777777" w:rsidTr="00C851EB">
        <w:tc>
          <w:tcPr>
            <w:tcW w:w="1668" w:type="dxa"/>
          </w:tcPr>
          <w:p w14:paraId="28DB7AFF" w14:textId="77777777" w:rsidR="00905A18" w:rsidRPr="00320FE6" w:rsidRDefault="007E13CC" w:rsidP="00C851EB">
            <w:r w:rsidRPr="00320FE6">
              <w:t>GitHub r</w:t>
            </w:r>
            <w:r w:rsidR="00905A18" w:rsidRPr="00320FE6">
              <w:t>epository</w:t>
            </w:r>
          </w:p>
        </w:tc>
        <w:tc>
          <w:tcPr>
            <w:tcW w:w="8187" w:type="dxa"/>
          </w:tcPr>
          <w:p w14:paraId="070A40C3" w14:textId="77777777" w:rsidR="00905A18" w:rsidRPr="00320FE6" w:rsidRDefault="007E13CC" w:rsidP="00C851EB">
            <w:r w:rsidRPr="00320FE6">
              <w:t>https://github.com/ADA-SITE-INFT2303-2022-Spring/&lt;name of the repository</w:t>
            </w:r>
            <w:r w:rsidR="00905A18" w:rsidRPr="00320FE6">
              <w:t>&gt;</w:t>
            </w:r>
          </w:p>
        </w:tc>
      </w:tr>
      <w:tr w:rsidR="002608D4" w:rsidRPr="00320FE6" w14:paraId="62F33640" w14:textId="77777777" w:rsidTr="00C851EB">
        <w:tc>
          <w:tcPr>
            <w:tcW w:w="1668" w:type="dxa"/>
          </w:tcPr>
          <w:p w14:paraId="0AEFCDDE" w14:textId="77777777" w:rsidR="002608D4" w:rsidRPr="00320FE6" w:rsidRDefault="002608D4" w:rsidP="00C851EB">
            <w:r w:rsidRPr="00320FE6">
              <w:t>Version date</w:t>
            </w:r>
          </w:p>
        </w:tc>
        <w:tc>
          <w:tcPr>
            <w:tcW w:w="8187" w:type="dxa"/>
          </w:tcPr>
          <w:p w14:paraId="2CB97CBD" w14:textId="77777777" w:rsidR="002608D4" w:rsidRPr="00320FE6" w:rsidRDefault="002608D4" w:rsidP="00C851EB">
            <w:r w:rsidRPr="00320FE6">
              <w:t>Version information</w:t>
            </w:r>
          </w:p>
        </w:tc>
      </w:tr>
      <w:tr w:rsidR="002608D4" w:rsidRPr="00320FE6" w14:paraId="779FF004" w14:textId="77777777" w:rsidTr="00C851EB">
        <w:tc>
          <w:tcPr>
            <w:tcW w:w="1668" w:type="dxa"/>
          </w:tcPr>
          <w:p w14:paraId="27751C0E" w14:textId="1E61FC98" w:rsidR="002608D4" w:rsidRPr="00320FE6" w:rsidRDefault="002608D4" w:rsidP="00C851EB">
            <w:del w:id="17" w:author="Aytaj Najafova" w:date="2022-02-22T22:15:00Z">
              <w:r w:rsidRPr="00320FE6" w:rsidDel="00976A25">
                <w:delText>&lt;Da</w:delText>
              </w:r>
            </w:del>
            <w:ins w:id="18" w:author="Aytaj Najafova" w:date="2022-02-22T22:15:00Z">
              <w:r w:rsidR="00976A25" w:rsidRPr="00320FE6">
                <w:t>17.02.2022</w:t>
              </w:r>
            </w:ins>
            <w:del w:id="19" w:author="Aytaj Najafova" w:date="2022-02-22T22:15:00Z">
              <w:r w:rsidRPr="00320FE6" w:rsidDel="00976A25">
                <w:delText>te&gt;</w:delText>
              </w:r>
            </w:del>
          </w:p>
        </w:tc>
        <w:tc>
          <w:tcPr>
            <w:tcW w:w="8187" w:type="dxa"/>
          </w:tcPr>
          <w:p w14:paraId="52C200A7" w14:textId="77777777" w:rsidR="002608D4" w:rsidRPr="00320FE6" w:rsidRDefault="002608D4" w:rsidP="00C851EB">
            <w:r w:rsidRPr="00320FE6">
              <w:t>Initial draft</w:t>
            </w:r>
          </w:p>
        </w:tc>
      </w:tr>
      <w:tr w:rsidR="002608D4" w:rsidRPr="00320FE6" w14:paraId="618FE7FB" w14:textId="77777777" w:rsidTr="00C851EB">
        <w:tc>
          <w:tcPr>
            <w:tcW w:w="1668" w:type="dxa"/>
          </w:tcPr>
          <w:p w14:paraId="4DC7B221" w14:textId="2A012EFD" w:rsidR="002608D4" w:rsidRPr="00320FE6" w:rsidRDefault="00976A25" w:rsidP="00C851EB">
            <w:ins w:id="20" w:author="Aytaj Najafova" w:date="2022-02-22T22:15:00Z">
              <w:r w:rsidRPr="00320FE6">
                <w:t>22.02.2022</w:t>
              </w:r>
            </w:ins>
            <w:del w:id="21" w:author="Aytaj Najafova" w:date="2022-02-22T22:15:00Z">
              <w:r w:rsidR="002608D4" w:rsidRPr="00320FE6" w:rsidDel="00976A25">
                <w:delText>&lt;Date&gt;</w:delText>
              </w:r>
            </w:del>
          </w:p>
        </w:tc>
        <w:tc>
          <w:tcPr>
            <w:tcW w:w="8187" w:type="dxa"/>
          </w:tcPr>
          <w:p w14:paraId="01096C64" w14:textId="68412C44" w:rsidR="002608D4" w:rsidRPr="00320FE6" w:rsidRDefault="002608D4" w:rsidP="00C851EB">
            <w:r w:rsidRPr="00320FE6">
              <w:t>&lt;</w:t>
            </w:r>
            <w:ins w:id="22" w:author="Aytaj Najafova" w:date="2022-02-22T22:15:00Z">
              <w:r w:rsidR="00976A25" w:rsidRPr="00320FE6">
                <w:t>Find a Master</w:t>
              </w:r>
            </w:ins>
            <w:ins w:id="23" w:author="Faraz Bagher Nezhad Ghazijahani" w:date="2022-02-22T23:34:00Z">
              <w:r w:rsidR="00320FE6">
                <w:t>&gt;</w:t>
              </w:r>
            </w:ins>
            <w:del w:id="24" w:author="Aytaj Najafova" w:date="2022-02-22T22:15:00Z">
              <w:r w:rsidRPr="00320FE6" w:rsidDel="00976A25">
                <w:delText>Version description&gt;</w:delText>
              </w:r>
            </w:del>
          </w:p>
        </w:tc>
      </w:tr>
    </w:tbl>
    <w:p w14:paraId="68C3761A" w14:textId="77777777" w:rsidR="00EA6E12" w:rsidRPr="00320FE6" w:rsidRDefault="00EA6E12"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044045" w:rsidRPr="00320FE6" w14:paraId="01052584" w14:textId="77777777" w:rsidTr="785C5F9B">
        <w:tc>
          <w:tcPr>
            <w:tcW w:w="1350" w:type="pct"/>
          </w:tcPr>
          <w:p w14:paraId="2D96BAA8" w14:textId="77777777" w:rsidR="00044045" w:rsidRPr="00320FE6" w:rsidRDefault="00044045" w:rsidP="004F5C0B">
            <w:r w:rsidRPr="00320FE6">
              <w:t>Team member</w:t>
            </w:r>
          </w:p>
        </w:tc>
        <w:tc>
          <w:tcPr>
            <w:tcW w:w="2876" w:type="pct"/>
          </w:tcPr>
          <w:p w14:paraId="0A839880" w14:textId="77777777" w:rsidR="00044045" w:rsidRPr="00320FE6" w:rsidRDefault="00E21E7D" w:rsidP="004F5C0B">
            <w:r w:rsidRPr="00320FE6">
              <w:t>Contribution to this</w:t>
            </w:r>
            <w:r w:rsidR="002608D4" w:rsidRPr="00320FE6">
              <w:t xml:space="preserve"> homework</w:t>
            </w:r>
            <w:r w:rsidR="003D2D13" w:rsidRPr="00320FE6">
              <w:t xml:space="preserve"> (</w:t>
            </w:r>
            <w:r w:rsidR="00446B82" w:rsidRPr="00320FE6">
              <w:t>NOT</w:t>
            </w:r>
            <w:r w:rsidR="003D2D13" w:rsidRPr="00320FE6">
              <w:t xml:space="preserve"> the project)</w:t>
            </w:r>
          </w:p>
        </w:tc>
        <w:tc>
          <w:tcPr>
            <w:tcW w:w="774" w:type="pct"/>
          </w:tcPr>
          <w:p w14:paraId="757E1554" w14:textId="77777777" w:rsidR="00044045" w:rsidRPr="00320FE6" w:rsidRDefault="002608D4" w:rsidP="004F5C0B">
            <w:r w:rsidRPr="00320FE6">
              <w:t>Estimated %</w:t>
            </w:r>
          </w:p>
        </w:tc>
      </w:tr>
      <w:tr w:rsidR="00044045" w:rsidRPr="00320FE6" w14:paraId="590D319D" w14:textId="77777777" w:rsidTr="785C5F9B">
        <w:tc>
          <w:tcPr>
            <w:tcW w:w="1350" w:type="pct"/>
          </w:tcPr>
          <w:p w14:paraId="3D7CDEF1" w14:textId="6753F64F" w:rsidR="00044045" w:rsidRPr="00320FE6" w:rsidRDefault="384EA36B" w:rsidP="004F5C0B">
            <w:r w:rsidRPr="00320FE6">
              <w:t>&lt;</w:t>
            </w:r>
            <w:proofErr w:type="spellStart"/>
            <w:del w:id="25" w:author="Faraz Bagher Nezhad Ghazijahani" w:date="2022-02-22T18:29:00Z">
              <w:r w:rsidR="00044045" w:rsidRPr="00320FE6" w:rsidDel="384EA36B">
                <w:delText>Student Name 1</w:delText>
              </w:r>
            </w:del>
            <w:ins w:id="26" w:author="Faraz Bagher Nezhad Ghazijahani" w:date="2022-02-22T18:32:00Z">
              <w:r w:rsidRPr="00320FE6">
                <w:t>Aytaj</w:t>
              </w:r>
              <w:proofErr w:type="spellEnd"/>
              <w:r w:rsidRPr="00320FE6">
                <w:t xml:space="preserve"> </w:t>
              </w:r>
              <w:proofErr w:type="spellStart"/>
              <w:r w:rsidRPr="00320FE6">
                <w:t>Najafova</w:t>
              </w:r>
            </w:ins>
            <w:proofErr w:type="spellEnd"/>
            <w:r w:rsidRPr="00320FE6">
              <w:t>&gt;</w:t>
            </w:r>
          </w:p>
        </w:tc>
        <w:tc>
          <w:tcPr>
            <w:tcW w:w="2876" w:type="pct"/>
          </w:tcPr>
          <w:p w14:paraId="7A81A0E9" w14:textId="553B1F47" w:rsidR="00044045" w:rsidRPr="00320FE6" w:rsidRDefault="5329E8E7" w:rsidP="002608D4">
            <w:r w:rsidRPr="00320FE6">
              <w:t>&lt;</w:t>
            </w:r>
            <w:del w:id="27" w:author="Faraz Bagher Nezhad Ghazijahani" w:date="2022-02-22T18:42:00Z">
              <w:r w:rsidR="002608D4" w:rsidRPr="00320FE6" w:rsidDel="5329E8E7">
                <w:delText>Description of the work contributed</w:delText>
              </w:r>
            </w:del>
            <w:ins w:id="28" w:author="Faraz Bagher Nezhad Ghazijahani" w:date="2022-02-22T18:42:00Z">
              <w:r w:rsidRPr="00320FE6">
                <w:t xml:space="preserve">Participate actively, always on </w:t>
              </w:r>
            </w:ins>
            <w:ins w:id="29" w:author="Faraz Bagher Nezhad Ghazijahani" w:date="2022-02-22T18:43:00Z">
              <w:r w:rsidRPr="00320FE6">
                <w:t>time</w:t>
              </w:r>
            </w:ins>
            <w:ins w:id="30" w:author="Faraz Bagher Nezhad Ghazijahani" w:date="2022-02-22T18:52:00Z">
              <w:r w:rsidRPr="00320FE6">
                <w:t>, finding refere</w:t>
              </w:r>
            </w:ins>
            <w:ins w:id="31" w:author="Faraz Bagher Nezhad Ghazijahani" w:date="2022-02-22T18:53:00Z">
              <w:r w:rsidRPr="00320FE6">
                <w:t>nces</w:t>
              </w:r>
            </w:ins>
            <w:r w:rsidRPr="00320FE6">
              <w:t>&gt;</w:t>
            </w:r>
          </w:p>
        </w:tc>
        <w:tc>
          <w:tcPr>
            <w:tcW w:w="774" w:type="pct"/>
          </w:tcPr>
          <w:p w14:paraId="5A06FC62" w14:textId="24CAB76F" w:rsidR="00044045" w:rsidRPr="00320FE6" w:rsidRDefault="00044045" w:rsidP="00446B82">
            <w:r w:rsidRPr="00320FE6">
              <w:t>&lt;</w:t>
            </w:r>
            <w:ins w:id="32" w:author="Faraz Bagher Nezhad Ghazijahani" w:date="2022-02-22T18:31:00Z">
              <w:r w:rsidRPr="00320FE6">
                <w:t>25</w:t>
              </w:r>
            </w:ins>
            <w:del w:id="33" w:author="Faraz Bagher Nezhad Ghazijahani" w:date="2022-02-22T18:31:00Z">
              <w:r w:rsidR="00446B82" w:rsidRPr="00320FE6">
                <w:delText>X</w:delText>
              </w:r>
            </w:del>
            <w:r w:rsidRPr="00320FE6">
              <w:t>&gt;%</w:t>
            </w:r>
          </w:p>
        </w:tc>
      </w:tr>
      <w:tr w:rsidR="002608D4" w:rsidRPr="00320FE6" w14:paraId="527F99B1" w14:textId="77777777" w:rsidTr="785C5F9B">
        <w:tc>
          <w:tcPr>
            <w:tcW w:w="1350" w:type="pct"/>
          </w:tcPr>
          <w:p w14:paraId="6A353118" w14:textId="1CC016D7" w:rsidR="002608D4" w:rsidRPr="00320FE6" w:rsidRDefault="5329E8E7" w:rsidP="002608D4">
            <w:r w:rsidRPr="00320FE6">
              <w:t>&lt;</w:t>
            </w:r>
            <w:proofErr w:type="spellStart"/>
            <w:del w:id="34" w:author="Faraz Bagher Nezhad Ghazijahani" w:date="2022-02-22T18:32:00Z">
              <w:r w:rsidR="002608D4" w:rsidRPr="00320FE6" w:rsidDel="5329E8E7">
                <w:delText>Student Name 2</w:delText>
              </w:r>
            </w:del>
            <w:ins w:id="35" w:author="Faraz Bagher Nezhad Ghazijahani" w:date="2022-02-22T18:32:00Z">
              <w:r w:rsidRPr="00320FE6">
                <w:t>Unal</w:t>
              </w:r>
            </w:ins>
            <w:proofErr w:type="spellEnd"/>
            <w:ins w:id="36" w:author="Faraz Bagher Nezhad Ghazijahani" w:date="2022-02-22T18:33:00Z">
              <w:r w:rsidRPr="00320FE6">
                <w:t xml:space="preserve"> </w:t>
              </w:r>
              <w:proofErr w:type="spellStart"/>
              <w:r w:rsidRPr="00320FE6">
                <w:t>Imanov</w:t>
              </w:r>
            </w:ins>
            <w:proofErr w:type="spellEnd"/>
            <w:r w:rsidRPr="00320FE6">
              <w:t>&gt;</w:t>
            </w:r>
          </w:p>
        </w:tc>
        <w:tc>
          <w:tcPr>
            <w:tcW w:w="2876" w:type="pct"/>
          </w:tcPr>
          <w:p w14:paraId="15A9567D" w14:textId="4EBE90A7" w:rsidR="002608D4" w:rsidRPr="00320FE6" w:rsidRDefault="785C5F9B" w:rsidP="004F5C0B">
            <w:ins w:id="37" w:author="Faraz Bagher Nezhad Ghazijahani" w:date="2022-02-22T18:49:00Z">
              <w:r w:rsidRPr="00320FE6">
                <w:t xml:space="preserve">Brainstorming in product functions, </w:t>
              </w:r>
            </w:ins>
            <w:ins w:id="38" w:author="Faraz Bagher Nezhad Ghazijahani" w:date="2022-02-22T18:50:00Z">
              <w:r w:rsidRPr="00320FE6">
                <w:t>and assumptions &amp; depende</w:t>
              </w:r>
            </w:ins>
            <w:ins w:id="39" w:author="Faraz Bagher Nezhad Ghazijahani" w:date="2022-02-22T18:51:00Z">
              <w:r w:rsidRPr="00320FE6">
                <w:t>ncies</w:t>
              </w:r>
            </w:ins>
            <w:ins w:id="40" w:author="Faraz Bagher Nezhad Ghazijahani" w:date="2022-02-22T18:50:00Z">
              <w:r w:rsidRPr="00320FE6">
                <w:t xml:space="preserve">, </w:t>
              </w:r>
            </w:ins>
          </w:p>
        </w:tc>
        <w:tc>
          <w:tcPr>
            <w:tcW w:w="774" w:type="pct"/>
          </w:tcPr>
          <w:p w14:paraId="1C67BB0D" w14:textId="593B693D" w:rsidR="002608D4" w:rsidRPr="00320FE6" w:rsidRDefault="785C5F9B" w:rsidP="004F5C0B">
            <w:ins w:id="41" w:author="Faraz Bagher Nezhad Ghazijahani" w:date="2022-02-22T18:32:00Z">
              <w:r w:rsidRPr="00320FE6">
                <w:t>25%</w:t>
              </w:r>
            </w:ins>
          </w:p>
        </w:tc>
      </w:tr>
      <w:tr w:rsidR="002608D4" w:rsidRPr="00320FE6" w14:paraId="65171C79" w14:textId="77777777" w:rsidTr="785C5F9B">
        <w:tc>
          <w:tcPr>
            <w:tcW w:w="1350" w:type="pct"/>
          </w:tcPr>
          <w:p w14:paraId="04380F72" w14:textId="304DE75D" w:rsidR="002608D4" w:rsidRPr="00320FE6" w:rsidRDefault="5329E8E7" w:rsidP="002608D4">
            <w:r w:rsidRPr="00320FE6">
              <w:t>&lt;</w:t>
            </w:r>
            <w:del w:id="42" w:author="Faraz Bagher Nezhad Ghazijahani" w:date="2022-02-22T18:33:00Z">
              <w:r w:rsidR="002608D4" w:rsidRPr="00320FE6" w:rsidDel="5329E8E7">
                <w:delText>Student Name 3</w:delText>
              </w:r>
            </w:del>
            <w:ins w:id="43" w:author="Faraz Bagher Nezhad Ghazijahani" w:date="2022-02-22T18:33:00Z">
              <w:r w:rsidRPr="00320FE6">
                <w:t xml:space="preserve">Faraz </w:t>
              </w:r>
              <w:proofErr w:type="spellStart"/>
              <w:r w:rsidRPr="00320FE6">
                <w:t>Baghernezhad</w:t>
              </w:r>
            </w:ins>
            <w:proofErr w:type="spellEnd"/>
            <w:r w:rsidRPr="00320FE6">
              <w:t>&gt;</w:t>
            </w:r>
          </w:p>
        </w:tc>
        <w:tc>
          <w:tcPr>
            <w:tcW w:w="2876" w:type="pct"/>
          </w:tcPr>
          <w:p w14:paraId="75B52A5B" w14:textId="5B3D95F7" w:rsidR="002608D4" w:rsidRPr="00320FE6" w:rsidRDefault="785C5F9B" w:rsidP="004F5C0B">
            <w:ins w:id="44" w:author="Faraz Bagher Nezhad Ghazijahani" w:date="2022-02-22T18:51:00Z">
              <w:r w:rsidRPr="00320FE6">
                <w:t>Overall description</w:t>
              </w:r>
            </w:ins>
            <w:ins w:id="45" w:author="Faraz Bagher Nezhad Ghazijahani" w:date="2022-02-22T18:52:00Z">
              <w:r w:rsidRPr="00320FE6">
                <w:t>, finding sponsor</w:t>
              </w:r>
            </w:ins>
          </w:p>
        </w:tc>
        <w:tc>
          <w:tcPr>
            <w:tcW w:w="774" w:type="pct"/>
          </w:tcPr>
          <w:p w14:paraId="4226C9C3" w14:textId="1F451599" w:rsidR="002608D4" w:rsidRPr="00320FE6" w:rsidRDefault="785C5F9B" w:rsidP="004F5C0B">
            <w:ins w:id="46" w:author="Faraz Bagher Nezhad Ghazijahani" w:date="2022-02-22T18:32:00Z">
              <w:r w:rsidRPr="00320FE6">
                <w:t>25%</w:t>
              </w:r>
            </w:ins>
          </w:p>
        </w:tc>
      </w:tr>
      <w:tr w:rsidR="002608D4" w:rsidRPr="00320FE6" w14:paraId="37AB7D5E" w14:textId="77777777" w:rsidTr="785C5F9B">
        <w:tc>
          <w:tcPr>
            <w:tcW w:w="1350" w:type="pct"/>
          </w:tcPr>
          <w:p w14:paraId="42AC379B" w14:textId="30D3A310" w:rsidR="002608D4" w:rsidRPr="00320FE6" w:rsidRDefault="5329E8E7" w:rsidP="002608D4">
            <w:r w:rsidRPr="00320FE6">
              <w:t>&lt;</w:t>
            </w:r>
            <w:proofErr w:type="spellStart"/>
            <w:del w:id="47" w:author="Faraz Bagher Nezhad Ghazijahani" w:date="2022-02-22T18:33:00Z">
              <w:r w:rsidR="002608D4" w:rsidRPr="00320FE6" w:rsidDel="5329E8E7">
                <w:delText>Student Name 4</w:delText>
              </w:r>
            </w:del>
            <w:ins w:id="48" w:author="Faraz Bagher Nezhad Ghazijahani" w:date="2022-02-22T18:33:00Z">
              <w:r w:rsidRPr="00320FE6">
                <w:t>Arzuman</w:t>
              </w:r>
              <w:proofErr w:type="spellEnd"/>
              <w:r w:rsidRPr="00320FE6">
                <w:t xml:space="preserve"> </w:t>
              </w:r>
              <w:proofErr w:type="spellStart"/>
              <w:r w:rsidRPr="00320FE6">
                <w:t>Alakbarli</w:t>
              </w:r>
            </w:ins>
            <w:proofErr w:type="spellEnd"/>
            <w:r w:rsidRPr="00320FE6">
              <w:t>&gt;</w:t>
            </w:r>
          </w:p>
        </w:tc>
        <w:tc>
          <w:tcPr>
            <w:tcW w:w="2876" w:type="pct"/>
          </w:tcPr>
          <w:p w14:paraId="63DE137E" w14:textId="6F1A5958" w:rsidR="002608D4" w:rsidRPr="00320FE6" w:rsidRDefault="785C5F9B" w:rsidP="004F5C0B">
            <w:ins w:id="49" w:author="Faraz Bagher Nezhad Ghazijahani" w:date="2022-02-22T18:53:00Z">
              <w:r w:rsidRPr="00320FE6">
                <w:t xml:space="preserve">Feasibility analysis, finding </w:t>
              </w:r>
              <w:proofErr w:type="spellStart"/>
              <w:r w:rsidRPr="00320FE6">
                <w:t>buisness</w:t>
              </w:r>
              <w:proofErr w:type="spellEnd"/>
              <w:r w:rsidRPr="00320FE6">
                <w:t xml:space="preserve"> values</w:t>
              </w:r>
            </w:ins>
          </w:p>
        </w:tc>
        <w:tc>
          <w:tcPr>
            <w:tcW w:w="774" w:type="pct"/>
          </w:tcPr>
          <w:p w14:paraId="599EAEF9" w14:textId="755C88FA" w:rsidR="002608D4" w:rsidRPr="00320FE6" w:rsidRDefault="1F07D7F5" w:rsidP="004F5C0B">
            <w:ins w:id="50" w:author="Faraz Bagher Nezhad Ghazijahani" w:date="2022-02-22T18:31:00Z">
              <w:r w:rsidRPr="00320FE6">
                <w:t>25%</w:t>
              </w:r>
            </w:ins>
          </w:p>
        </w:tc>
      </w:tr>
    </w:tbl>
    <w:p w14:paraId="48F5631A" w14:textId="77777777" w:rsidR="004F5C0B" w:rsidRPr="00320FE6" w:rsidRDefault="004F5C0B" w:rsidP="004F5C0B"/>
    <w:p w14:paraId="08E7C220" w14:textId="77777777" w:rsidR="004F5C0B" w:rsidRPr="00320FE6" w:rsidRDefault="004F5C0B" w:rsidP="004F5C0B">
      <w:pPr>
        <w:rPr>
          <w:b/>
          <w:bCs/>
        </w:rPr>
        <w:sectPr w:rsidR="004F5C0B" w:rsidRPr="00320FE6" w:rsidSect="00BD3C08">
          <w:headerReference w:type="default" r:id="rId8"/>
          <w:footerReference w:type="default" r:id="rId9"/>
          <w:pgSz w:w="11907" w:h="16839" w:code="9"/>
          <w:pgMar w:top="5671" w:right="1134" w:bottom="851" w:left="1134" w:header="720" w:footer="720" w:gutter="0"/>
          <w:cols w:space="720"/>
          <w:docGrid w:linePitch="360"/>
        </w:sectPr>
      </w:pPr>
    </w:p>
    <w:p w14:paraId="3E0F0BC2" w14:textId="77777777" w:rsidR="004F5C0B" w:rsidRPr="00320FE6" w:rsidRDefault="004F5C0B" w:rsidP="00A910A0">
      <w:pPr>
        <w:pStyle w:val="Heading1"/>
        <w:numPr>
          <w:ilvl w:val="0"/>
          <w:numId w:val="0"/>
        </w:numPr>
        <w:ind w:left="426" w:hanging="426"/>
        <w:rPr>
          <w:rFonts w:ascii="Cambria" w:hAnsi="Cambria"/>
          <w:rPrChange w:id="51" w:author="Faraz Bagher Nezhad Ghazijahani" w:date="2022-02-22T23:34:00Z">
            <w:rPr/>
          </w:rPrChange>
        </w:rPr>
      </w:pPr>
      <w:r w:rsidRPr="00320FE6">
        <w:rPr>
          <w:rFonts w:ascii="Cambria" w:hAnsi="Cambria"/>
          <w:rPrChange w:id="52" w:author="Faraz Bagher Nezhad Ghazijahani" w:date="2022-02-22T23:34:00Z">
            <w:rPr/>
          </w:rPrChange>
        </w:rPr>
        <w:lastRenderedPageBreak/>
        <w:t>Table of Contents</w:t>
      </w:r>
    </w:p>
    <w:p w14:paraId="6242EBEA" w14:textId="77777777" w:rsidR="004F5C0B" w:rsidRPr="00320FE6" w:rsidRDefault="00064BF1" w:rsidP="00741FF5">
      <w:r w:rsidRPr="00320FE6">
        <w:t>&lt;Automatically g</w:t>
      </w:r>
      <w:r w:rsidR="004F5C0B" w:rsidRPr="00320FE6">
        <w:t>enerate here</w:t>
      </w:r>
      <w:r w:rsidR="00E21E7D" w:rsidRPr="00320FE6">
        <w:t xml:space="preserve"> using Microsoft® Word menu </w:t>
      </w:r>
      <w:proofErr w:type="spellStart"/>
      <w:r w:rsidR="00E21E7D" w:rsidRPr="00320FE6">
        <w:t>References</w:t>
      </w:r>
      <w:r w:rsidR="00741FF5" w:rsidRPr="00320FE6">
        <w:rPr>
          <w:rFonts w:eastAsia="Wingdings" w:cs="Wingdings"/>
          <w:rPrChange w:id="53" w:author="Faraz Bagher Nezhad Ghazijahani" w:date="2022-02-22T23:34:00Z">
            <w:rPr>
              <w:rFonts w:ascii="Wingdings" w:eastAsia="Wingdings" w:hAnsi="Wingdings" w:cs="Wingdings"/>
            </w:rPr>
          </w:rPrChange>
        </w:rPr>
        <w:t>à</w:t>
      </w:r>
      <w:r w:rsidR="00E21E7D" w:rsidRPr="00320FE6">
        <w:t>Table</w:t>
      </w:r>
      <w:proofErr w:type="spellEnd"/>
      <w:r w:rsidR="00E21E7D" w:rsidRPr="00320FE6">
        <w:t xml:space="preserve"> of Contents</w:t>
      </w:r>
      <w:r w:rsidR="004F5C0B" w:rsidRPr="00320FE6">
        <w:t>&gt;</w:t>
      </w:r>
    </w:p>
    <w:p w14:paraId="3C615310" w14:textId="77777777" w:rsidR="004F5C0B" w:rsidRPr="00320FE6" w:rsidRDefault="00BD6463" w:rsidP="00A910A0">
      <w:pPr>
        <w:pStyle w:val="Heading1"/>
        <w:rPr>
          <w:rFonts w:ascii="Cambria" w:hAnsi="Cambria"/>
          <w:rPrChange w:id="54" w:author="Faraz Bagher Nezhad Ghazijahani" w:date="2022-02-22T23:34:00Z">
            <w:rPr/>
          </w:rPrChange>
        </w:rPr>
      </w:pPr>
      <w:r w:rsidRPr="00320FE6">
        <w:rPr>
          <w:rFonts w:ascii="Cambria" w:hAnsi="Cambria"/>
          <w:rPrChange w:id="55" w:author="Faraz Bagher Nezhad Ghazijahani" w:date="2022-02-22T23:34:00Z">
            <w:rPr/>
          </w:rPrChange>
        </w:rPr>
        <w:t>Introduction</w:t>
      </w:r>
    </w:p>
    <w:p w14:paraId="7CBC6B98" w14:textId="77777777" w:rsidR="00A910A0" w:rsidRPr="00320FE6" w:rsidRDefault="00F20EF7" w:rsidP="004951C6">
      <w:r w:rsidRPr="00320FE6">
        <w:t xml:space="preserve">This is </w:t>
      </w:r>
      <w:r w:rsidR="00576791" w:rsidRPr="00320FE6">
        <w:t xml:space="preserve">part of the </w:t>
      </w:r>
      <w:r w:rsidR="003A2E02" w:rsidRPr="00320FE6">
        <w:t>System Proposal</w:t>
      </w:r>
      <w:r w:rsidR="00C02FEA" w:rsidRPr="00320FE6">
        <w:t xml:space="preserve"> for </w:t>
      </w:r>
      <w:r w:rsidR="007A5856" w:rsidRPr="00320FE6">
        <w:t xml:space="preserve">a hypothetical </w:t>
      </w:r>
      <w:r w:rsidR="00A910A0" w:rsidRPr="00320FE6">
        <w:t xml:space="preserve">project </w:t>
      </w:r>
      <w:r w:rsidR="00C02FEA" w:rsidRPr="00320FE6">
        <w:t>&lt;</w:t>
      </w:r>
      <w:r w:rsidR="00112C2F" w:rsidRPr="00320FE6">
        <w:t>System/</w:t>
      </w:r>
      <w:r w:rsidR="00C02FEA" w:rsidRPr="00320FE6">
        <w:t>Project Name</w:t>
      </w:r>
      <w:r w:rsidR="007B15AF" w:rsidRPr="00320FE6">
        <w:t xml:space="preserve"> (feel free to name it)</w:t>
      </w:r>
      <w:r w:rsidR="00C02FEA" w:rsidRPr="00320FE6">
        <w:t xml:space="preserve">&gt; </w:t>
      </w:r>
      <w:r w:rsidR="004951C6" w:rsidRPr="00320FE6">
        <w:t>submitted</w:t>
      </w:r>
      <w:r w:rsidR="00A910A0" w:rsidRPr="00320FE6">
        <w:t xml:space="preserve"> for partial fulfillment of the requirements of the </w:t>
      </w:r>
      <w:r w:rsidR="00774F56" w:rsidRPr="00320FE6">
        <w:t xml:space="preserve">Systems Analysis and Design </w:t>
      </w:r>
      <w:r w:rsidR="00A910A0" w:rsidRPr="00320FE6">
        <w:t>course in the School of Information Technologies and Engineering at ADA University, Baku, Azerbaijan.</w:t>
      </w:r>
    </w:p>
    <w:p w14:paraId="63789DCD" w14:textId="77777777" w:rsidR="004943E2" w:rsidRPr="00320FE6" w:rsidRDefault="004943E2" w:rsidP="00C43B71"/>
    <w:p w14:paraId="254ABDC8" w14:textId="77777777" w:rsidR="004D5D38" w:rsidRPr="00320FE6" w:rsidRDefault="00576791" w:rsidP="00576791">
      <w:pPr>
        <w:rPr>
          <w:b/>
          <w:bCs/>
          <w:color w:val="FF0000"/>
        </w:rPr>
      </w:pPr>
      <w:r w:rsidRPr="00320FE6">
        <w:rPr>
          <w:b/>
          <w:bCs/>
          <w:color w:val="FF0000"/>
        </w:rPr>
        <w:t xml:space="preserve">&lt;DELETE </w:t>
      </w:r>
      <w:proofErr w:type="gramStart"/>
      <w:r w:rsidRPr="00320FE6">
        <w:rPr>
          <w:b/>
          <w:bCs/>
          <w:color w:val="FF0000"/>
        </w:rPr>
        <w:t>each and every</w:t>
      </w:r>
      <w:proofErr w:type="gramEnd"/>
      <w:r w:rsidRPr="00320FE6">
        <w:rPr>
          <w:b/>
          <w:bCs/>
          <w:color w:val="FF0000"/>
        </w:rPr>
        <w:t xml:space="preserve"> instructional paragraph between &lt; and &gt; everywhere in th</w:t>
      </w:r>
      <w:r w:rsidR="007E13CC" w:rsidRPr="00320FE6">
        <w:rPr>
          <w:b/>
          <w:bCs/>
          <w:color w:val="FF0000"/>
        </w:rPr>
        <w:t>is template</w:t>
      </w:r>
      <w:r w:rsidRPr="00320FE6">
        <w:rPr>
          <w:b/>
          <w:bCs/>
          <w:color w:val="FF0000"/>
        </w:rPr>
        <w:t xml:space="preserve"> document</w:t>
      </w:r>
      <w:r w:rsidRPr="00320FE6">
        <w:rPr>
          <w:rStyle w:val="FootnoteReference"/>
          <w:b/>
          <w:bCs/>
          <w:color w:val="FF0000"/>
        </w:rPr>
        <w:footnoteReference w:id="2"/>
      </w:r>
      <w:r w:rsidRPr="00320FE6">
        <w:rPr>
          <w:b/>
          <w:bCs/>
          <w:color w:val="FF0000"/>
        </w:rPr>
        <w:t xml:space="preserve"> and REPLACE ALL of them with your </w:t>
      </w:r>
      <w:r w:rsidR="007E13CC" w:rsidRPr="00320FE6">
        <w:rPr>
          <w:b/>
          <w:bCs/>
          <w:color w:val="FF0000"/>
        </w:rPr>
        <w:t xml:space="preserve">own </w:t>
      </w:r>
      <w:r w:rsidRPr="00320FE6">
        <w:rPr>
          <w:b/>
          <w:bCs/>
          <w:color w:val="FF0000"/>
        </w:rPr>
        <w:t xml:space="preserve">text. </w:t>
      </w:r>
      <w:r w:rsidR="004951C6" w:rsidRPr="00320FE6">
        <w:rPr>
          <w:b/>
          <w:bCs/>
          <w:color w:val="FF0000"/>
        </w:rPr>
        <w:t xml:space="preserve">Keep the main numbered sections, but feel free to add sub-sections if needed. </w:t>
      </w:r>
    </w:p>
    <w:p w14:paraId="3F5F623F" w14:textId="77777777" w:rsidR="00B45613" w:rsidRPr="00320FE6" w:rsidRDefault="00B45613" w:rsidP="00576791">
      <w:pPr>
        <w:rPr>
          <w:bCs/>
          <w:color w:val="FF0000"/>
        </w:rPr>
      </w:pPr>
    </w:p>
    <w:p w14:paraId="4948D464" w14:textId="77777777" w:rsidR="00B45613" w:rsidRPr="00320FE6" w:rsidRDefault="00B45613" w:rsidP="00576791">
      <w:pPr>
        <w:rPr>
          <w:bCs/>
          <w:color w:val="FF0000"/>
        </w:rPr>
      </w:pPr>
      <w:r w:rsidRPr="00320FE6">
        <w:rPr>
          <w:bCs/>
          <w:color w:val="FF0000"/>
        </w:rPr>
        <w:t xml:space="preserve">Accept the invitation to the corresponding GitHub Classroom assignment at </w:t>
      </w:r>
      <w:hyperlink r:id="rId10" w:history="1">
        <w:r w:rsidRPr="00320FE6">
          <w:rPr>
            <w:rStyle w:val="Hyperlink"/>
            <w:bCs/>
          </w:rPr>
          <w:t>https://classroom.github.com/a/RNq4-Tw5</w:t>
        </w:r>
      </w:hyperlink>
      <w:r w:rsidRPr="00320FE6">
        <w:rPr>
          <w:bCs/>
          <w:color w:val="FF0000"/>
        </w:rPr>
        <w:t xml:space="preserve"> </w:t>
      </w:r>
    </w:p>
    <w:p w14:paraId="0A08E170" w14:textId="77777777" w:rsidR="004D5D38" w:rsidRPr="00320FE6" w:rsidRDefault="004D5D38" w:rsidP="00576791">
      <w:pPr>
        <w:rPr>
          <w:bCs/>
          <w:color w:val="FF0000"/>
        </w:rPr>
      </w:pPr>
    </w:p>
    <w:p w14:paraId="11BD48C0" w14:textId="77777777" w:rsidR="00576791" w:rsidRPr="00320FE6" w:rsidRDefault="00576791" w:rsidP="00576791">
      <w:pPr>
        <w:rPr>
          <w:b/>
          <w:bCs/>
          <w:color w:val="FF0000"/>
        </w:rPr>
      </w:pPr>
      <w:r w:rsidRPr="00320FE6">
        <w:rPr>
          <w:b/>
          <w:bCs/>
          <w:color w:val="FF0000"/>
        </w:rPr>
        <w:t xml:space="preserve">All consequent homework assignments will be based on this document, so give it enough thought.&gt; </w:t>
      </w:r>
    </w:p>
    <w:p w14:paraId="259CB708" w14:textId="77777777" w:rsidR="00FB4853" w:rsidRPr="00320FE6" w:rsidRDefault="00FB4853" w:rsidP="00216AF7"/>
    <w:p w14:paraId="08267A1D" w14:textId="77777777" w:rsidR="005876EA" w:rsidRPr="00320FE6" w:rsidRDefault="005876EA" w:rsidP="00216AF7">
      <w:pPr>
        <w:rPr>
          <w:bCs/>
          <w:color w:val="FF0000"/>
        </w:rPr>
      </w:pPr>
      <w:r w:rsidRPr="00320FE6">
        <w:rPr>
          <w:bCs/>
          <w:color w:val="FF0000"/>
        </w:rPr>
        <w:t xml:space="preserve">&lt;Each team member will prepare an individual System Request Statements (Homework No.1A) for their proposed information system. The team will get together and choose one proposal </w:t>
      </w:r>
      <w:proofErr w:type="gramStart"/>
      <w:r w:rsidRPr="00320FE6">
        <w:rPr>
          <w:bCs/>
          <w:color w:val="FF0000"/>
        </w:rPr>
        <w:t>as a result of</w:t>
      </w:r>
      <w:proofErr w:type="gramEnd"/>
      <w:r w:rsidRPr="00320FE6">
        <w:rPr>
          <w:bCs/>
          <w:color w:val="FF0000"/>
        </w:rPr>
        <w:t xml:space="preserve"> the project selection process. They will prepare the</w:t>
      </w:r>
      <w:r w:rsidR="00613ECA" w:rsidRPr="00320FE6">
        <w:rPr>
          <w:bCs/>
          <w:color w:val="FF0000"/>
        </w:rPr>
        <w:t xml:space="preserve"> detailed</w:t>
      </w:r>
      <w:r w:rsidRPr="00320FE6">
        <w:rPr>
          <w:bCs/>
          <w:color w:val="FF0000"/>
        </w:rPr>
        <w:t xml:space="preserve"> System Request and Feasibility Study (Homework No.1B) for the selected project.&gt; </w:t>
      </w:r>
    </w:p>
    <w:p w14:paraId="47275399" w14:textId="77777777" w:rsidR="005876EA" w:rsidRPr="00320FE6" w:rsidRDefault="005876EA" w:rsidP="00216AF7"/>
    <w:p w14:paraId="4ABEDCBD" w14:textId="77777777" w:rsidR="007E13CC" w:rsidRPr="00320FE6" w:rsidRDefault="007E13CC" w:rsidP="007E13CC">
      <w:r w:rsidRPr="00320FE6">
        <w:t>&lt;</w:t>
      </w:r>
      <w:r w:rsidRPr="00320FE6">
        <w:rPr>
          <w:b/>
          <w:bCs/>
          <w:color w:val="31849B"/>
        </w:rPr>
        <w:t xml:space="preserve"> Submit your assignment</w:t>
      </w:r>
      <w:r w:rsidRPr="00320FE6">
        <w:t xml:space="preserve"> through the course website:</w:t>
      </w:r>
    </w:p>
    <w:p w14:paraId="1727156E" w14:textId="3D6275DD" w:rsidR="00736C56" w:rsidRPr="00320FE6" w:rsidRDefault="5CD0FA55" w:rsidP="007E13CC">
      <w:pPr>
        <w:numPr>
          <w:ilvl w:val="0"/>
          <w:numId w:val="10"/>
        </w:numPr>
      </w:pPr>
      <w:r w:rsidRPr="00320FE6">
        <w:rPr>
          <w:b/>
          <w:bCs/>
          <w:color w:val="31849B"/>
        </w:rPr>
        <w:t>Use your GitHub</w:t>
      </w:r>
      <w:r w:rsidRPr="00320FE6">
        <w:t xml:space="preserve"> repository </w:t>
      </w:r>
      <w:r w:rsidR="230BCA75" w:rsidRPr="00320FE6">
        <w:t xml:space="preserve">to keep all your project files </w:t>
      </w:r>
      <w:r w:rsidRPr="00320FE6">
        <w:t xml:space="preserve">and make sure all team members update </w:t>
      </w:r>
      <w:del w:id="56" w:author="Faraz Bagher Nezhad Ghazijahani" w:date="2022-02-22T19:28:00Z">
        <w:r w:rsidR="00736C56" w:rsidRPr="00320FE6" w:rsidDel="5CD0FA55">
          <w:delText>it</w:delText>
        </w:r>
      </w:del>
      <w:ins w:id="57" w:author="Faraz Bagher Nezhad Ghazijahani" w:date="2022-02-22T19:28:00Z">
        <w:r w:rsidRPr="00320FE6">
          <w:t>them</w:t>
        </w:r>
      </w:ins>
      <w:r w:rsidRPr="00320FE6">
        <w:t xml:space="preserve"> regularly.</w:t>
      </w:r>
      <w:r w:rsidR="61ECC662" w:rsidRPr="00320FE6">
        <w:t xml:space="preserve"> The teams are expected to submit their homework through Blackboard, at the same time their work must be traceable through the GitHub Classroom.</w:t>
      </w:r>
    </w:p>
    <w:p w14:paraId="516DDD79" w14:textId="77777777" w:rsidR="007E13CC" w:rsidRPr="00320FE6" w:rsidRDefault="007E13CC" w:rsidP="007E13CC">
      <w:pPr>
        <w:numPr>
          <w:ilvl w:val="0"/>
          <w:numId w:val="10"/>
        </w:numPr>
      </w:pPr>
      <w:r w:rsidRPr="00320FE6">
        <w:rPr>
          <w:b/>
          <w:bCs/>
          <w:color w:val="31849B"/>
        </w:rPr>
        <w:t>Submit</w:t>
      </w:r>
      <w:r w:rsidRPr="00320FE6">
        <w:t xml:space="preserve"> to the grader the following files (separately) before the deadline:</w:t>
      </w:r>
    </w:p>
    <w:p w14:paraId="7ED653DA" w14:textId="77777777" w:rsidR="007E13CC" w:rsidRPr="00320FE6" w:rsidRDefault="007E13CC" w:rsidP="007E13CC">
      <w:pPr>
        <w:numPr>
          <w:ilvl w:val="1"/>
          <w:numId w:val="10"/>
        </w:numPr>
      </w:pPr>
      <w:r w:rsidRPr="00320FE6">
        <w:t xml:space="preserve">All individual System Request Statements as </w:t>
      </w:r>
      <w:r w:rsidRPr="00320FE6">
        <w:rPr>
          <w:b/>
        </w:rPr>
        <w:t>Microsoft© Word document</w:t>
      </w:r>
      <w:r w:rsidRPr="00320FE6">
        <w:t>s</w:t>
      </w:r>
      <w:r w:rsidRPr="00320FE6">
        <w:rPr>
          <w:b/>
        </w:rPr>
        <w:t>.</w:t>
      </w:r>
    </w:p>
    <w:p w14:paraId="7F5BDDC8" w14:textId="77777777" w:rsidR="007E13CC" w:rsidRPr="00320FE6" w:rsidRDefault="007E13CC" w:rsidP="007E13CC">
      <w:pPr>
        <w:numPr>
          <w:ilvl w:val="1"/>
          <w:numId w:val="10"/>
        </w:numPr>
      </w:pPr>
      <w:r w:rsidRPr="00320FE6">
        <w:t xml:space="preserve">System Request and Feasibility Study (this document) as a </w:t>
      </w:r>
      <w:r w:rsidRPr="00320FE6">
        <w:rPr>
          <w:b/>
        </w:rPr>
        <w:t>Microsoft© Word document</w:t>
      </w:r>
      <w:r w:rsidRPr="00320FE6">
        <w:t xml:space="preserve">. </w:t>
      </w:r>
    </w:p>
    <w:p w14:paraId="02585126" w14:textId="597A411D" w:rsidR="00736C56" w:rsidRPr="00320FE6" w:rsidRDefault="5CD0FA55" w:rsidP="007E13CC">
      <w:pPr>
        <w:numPr>
          <w:ilvl w:val="1"/>
          <w:numId w:val="10"/>
        </w:numPr>
      </w:pPr>
      <w:r w:rsidRPr="00320FE6">
        <w:t xml:space="preserve">Any additional files of other types </w:t>
      </w:r>
      <w:del w:id="58" w:author="Faraz Bagher Nezhad Ghazijahani" w:date="2022-02-22T19:28:00Z">
        <w:r w:rsidR="00736C56" w:rsidRPr="00320FE6" w:rsidDel="5CD0FA55">
          <w:delText>e.g.</w:delText>
        </w:r>
      </w:del>
      <w:ins w:id="59" w:author="Faraz Bagher Nezhad Ghazijahani" w:date="2022-02-22T19:28:00Z">
        <w:r w:rsidRPr="00320FE6">
          <w:t>e.g.,</w:t>
        </w:r>
      </w:ins>
      <w:r w:rsidRPr="00320FE6">
        <w:t xml:space="preserve"> diagram and charts will usually be inserted </w:t>
      </w:r>
      <w:del w:id="60" w:author="Faraz Bagher Nezhad Ghazijahani" w:date="2022-02-22T19:28:00Z">
        <w:r w:rsidR="00736C56" w:rsidRPr="00320FE6" w:rsidDel="5CD0FA55">
          <w:delText>to</w:delText>
        </w:r>
      </w:del>
      <w:ins w:id="61" w:author="Faraz Bagher Nezhad Ghazijahani" w:date="2022-02-22T19:28:00Z">
        <w:r w:rsidRPr="00320FE6">
          <w:t>into</w:t>
        </w:r>
      </w:ins>
      <w:r w:rsidRPr="00320FE6">
        <w:t xml:space="preserve"> this document as embedded images or tables. At the same time, the source files </w:t>
      </w:r>
      <w:del w:id="62" w:author="Faraz Bagher Nezhad Ghazijahani" w:date="2022-02-22T19:28:00Z">
        <w:r w:rsidR="00736C56" w:rsidRPr="00320FE6" w:rsidDel="5CD0FA55">
          <w:delText>e.g.</w:delText>
        </w:r>
      </w:del>
      <w:ins w:id="63" w:author="Faraz Bagher Nezhad Ghazijahani" w:date="2022-02-22T19:28:00Z">
        <w:r w:rsidRPr="00320FE6">
          <w:t>e.g.,</w:t>
        </w:r>
      </w:ins>
      <w:r w:rsidRPr="00320FE6">
        <w:t xml:space="preserve"> Excel .xlsx files or </w:t>
      </w:r>
      <w:del w:id="64" w:author="Faraz Bagher Nezhad Ghazijahani" w:date="2022-02-22T19:29:00Z">
        <w:r w:rsidR="00736C56" w:rsidRPr="00320FE6" w:rsidDel="5CD0FA55">
          <w:delText>Diagrams.Net</w:delText>
        </w:r>
      </w:del>
      <w:ins w:id="65" w:author="Faraz Bagher Nezhad Ghazijahani" w:date="2022-02-22T19:29:00Z">
        <w:r w:rsidRPr="00320FE6">
          <w:t xml:space="preserve">Diagrams. </w:t>
        </w:r>
        <w:proofErr w:type="gramStart"/>
        <w:r w:rsidRPr="00320FE6">
          <w:t>Net</w:t>
        </w:r>
      </w:ins>
      <w:r w:rsidRPr="00320FE6">
        <w:t xml:space="preserve"> .</w:t>
      </w:r>
      <w:proofErr w:type="gramEnd"/>
      <w:del w:id="66" w:author="Faraz Bagher Nezhad Ghazijahani" w:date="2022-02-22T19:29:00Z">
        <w:r w:rsidR="00736C56" w:rsidRPr="00320FE6" w:rsidDel="5CD0FA55">
          <w:delText>drawio</w:delText>
        </w:r>
      </w:del>
      <w:ins w:id="67" w:author="Faraz Bagher Nezhad Ghazijahani" w:date="2022-02-22T19:29:00Z">
        <w:r w:rsidRPr="00320FE6">
          <w:t>draw</w:t>
        </w:r>
      </w:ins>
      <w:r w:rsidRPr="00320FE6">
        <w:t xml:space="preserve"> files should also be submitted </w:t>
      </w:r>
      <w:r w:rsidR="230BCA75" w:rsidRPr="00320FE6">
        <w:t>inside</w:t>
      </w:r>
      <w:r w:rsidRPr="00320FE6">
        <w:t xml:space="preserve"> a </w:t>
      </w:r>
      <w:r w:rsidRPr="00320FE6">
        <w:rPr>
          <w:b/>
          <w:bCs/>
        </w:rPr>
        <w:t>single .ZIP archive</w:t>
      </w:r>
      <w:r w:rsidRPr="00320FE6">
        <w:t xml:space="preserve"> file.</w:t>
      </w:r>
    </w:p>
    <w:p w14:paraId="112DCC4A" w14:textId="77777777" w:rsidR="007E13CC" w:rsidRPr="00320FE6" w:rsidRDefault="007E13CC" w:rsidP="007E13CC">
      <w:pPr>
        <w:numPr>
          <w:ilvl w:val="0"/>
          <w:numId w:val="10"/>
        </w:numPr>
      </w:pPr>
      <w:r w:rsidRPr="00320FE6">
        <w:rPr>
          <w:b/>
          <w:bCs/>
          <w:color w:val="31849B"/>
        </w:rPr>
        <w:t xml:space="preserve">Do not forget </w:t>
      </w:r>
      <w:r w:rsidRPr="00320FE6">
        <w:t xml:space="preserve">to inform your </w:t>
      </w:r>
      <w:proofErr w:type="gramStart"/>
      <w:r w:rsidRPr="00320FE6">
        <w:t>team mates</w:t>
      </w:r>
      <w:proofErr w:type="gramEnd"/>
      <w:r w:rsidRPr="00320FE6">
        <w:t>, to avoid multiple submissions.</w:t>
      </w:r>
    </w:p>
    <w:p w14:paraId="2502F02E" w14:textId="77777777" w:rsidR="007E13CC" w:rsidRPr="00320FE6" w:rsidRDefault="007E13CC" w:rsidP="007E13CC">
      <w:pPr>
        <w:numPr>
          <w:ilvl w:val="0"/>
          <w:numId w:val="10"/>
        </w:numPr>
      </w:pPr>
      <w:r w:rsidRPr="00320FE6">
        <w:rPr>
          <w:b/>
          <w:bCs/>
          <w:color w:val="31849B"/>
        </w:rPr>
        <w:t>You will be graded</w:t>
      </w:r>
      <w:r w:rsidRPr="00320FE6">
        <w:t xml:space="preserve"> based on your individual System Request Statement (50%) and on your contribution to the team submission (50%).</w:t>
      </w:r>
    </w:p>
    <w:p w14:paraId="7CC4CF27" w14:textId="77777777" w:rsidR="007E13CC" w:rsidRPr="00320FE6" w:rsidRDefault="007E13CC" w:rsidP="00216AF7">
      <w:r w:rsidRPr="00320FE6">
        <w:t>&gt;</w:t>
      </w:r>
    </w:p>
    <w:p w14:paraId="254BFF16" w14:textId="77777777" w:rsidR="007E13CC" w:rsidRPr="00320FE6" w:rsidRDefault="007E13CC" w:rsidP="00216AF7"/>
    <w:p w14:paraId="6F85A277" w14:textId="77777777" w:rsidR="007E13CC" w:rsidRPr="00E443F3" w:rsidRDefault="6F04F5F2" w:rsidP="00167B40">
      <w:pPr>
        <w:rPr>
          <w:del w:id="68" w:author="Faraz Bagher Nezhad Ghazijahani" w:date="2022-02-22T19:02:00Z"/>
          <w:color w:val="000000" w:themeColor="text1"/>
          <w:rPrChange w:id="69" w:author="Faraz Bagher Nezhad Ghazijahani" w:date="2022-02-22T23:39:00Z">
            <w:rPr>
              <w:del w:id="70" w:author="Faraz Bagher Nezhad Ghazijahani" w:date="2022-02-22T19:02:00Z"/>
            </w:rPr>
          </w:rPrChange>
        </w:rPr>
      </w:pPr>
      <w:r w:rsidRPr="00320FE6">
        <w:t>&lt;</w:t>
      </w:r>
      <w:del w:id="71" w:author="Faraz Bagher Nezhad Ghazijahani" w:date="2022-02-22T19:02:00Z">
        <w:r w:rsidR="00E8731E" w:rsidRPr="00E443F3" w:rsidDel="5B264156">
          <w:rPr>
            <w:color w:val="000000" w:themeColor="text1"/>
            <w:rPrChange w:id="72" w:author="Faraz Bagher Nezhad Ghazijahani" w:date="2022-02-22T23:39:00Z">
              <w:rPr/>
            </w:rPrChange>
          </w:rPr>
          <w:delText>Briefly describe the project selection by the team. List here the individual System Request Statements that were submitted. Describe the factors for selecting this one project over all others e.g. size scope, cost, purpose, length, risk, impact scope, and economic value.</w:delText>
        </w:r>
      </w:del>
    </w:p>
    <w:p w14:paraId="74B6A743" w14:textId="77777777" w:rsidR="007E13CC" w:rsidRPr="00E443F3" w:rsidRDefault="007E13CC" w:rsidP="00167B40">
      <w:pPr>
        <w:rPr>
          <w:del w:id="73" w:author="Faraz Bagher Nezhad Ghazijahani" w:date="2022-02-22T19:02:00Z"/>
          <w:color w:val="000000" w:themeColor="text1"/>
          <w:rPrChange w:id="74" w:author="Faraz Bagher Nezhad Ghazijahani" w:date="2022-02-22T23:39:00Z">
            <w:rPr>
              <w:del w:id="75" w:author="Faraz Bagher Nezhad Ghazijahani" w:date="2022-02-22T19:02:00Z"/>
            </w:rPr>
          </w:rPrChange>
        </w:rPr>
      </w:pPr>
    </w:p>
    <w:p w14:paraId="19EFCC76" w14:textId="77777777" w:rsidR="00E443F3" w:rsidRDefault="00E8731E">
      <w:pPr>
        <w:spacing w:line="259" w:lineRule="auto"/>
        <w:rPr>
          <w:ins w:id="76" w:author="Faraz Bagher Nezhad Ghazijahani" w:date="2022-02-22T23:39:00Z"/>
          <w:color w:val="000000" w:themeColor="text1"/>
        </w:rPr>
      </w:pPr>
      <w:del w:id="77" w:author="Faraz Bagher Nezhad Ghazijahani" w:date="2022-02-22T19:02:00Z">
        <w:r w:rsidRPr="00E443F3" w:rsidDel="6F04F5F2">
          <w:rPr>
            <w:color w:val="000000" w:themeColor="text1"/>
            <w:rPrChange w:id="78" w:author="Faraz Bagher Nezhad Ghazijahani" w:date="2022-02-22T23:39:00Z">
              <w:rPr/>
            </w:rPrChange>
          </w:rPr>
          <w:delText>Briefly describe the content of the document and work done to prepare it</w:delText>
        </w:r>
      </w:del>
      <w:ins w:id="79" w:author="Faraz Bagher Nezhad Ghazijahani" w:date="2022-02-22T19:02:00Z">
        <w:r w:rsidR="785C5F9B" w:rsidRPr="00E443F3">
          <w:rPr>
            <w:color w:val="000000" w:themeColor="text1"/>
            <w:rPrChange w:id="80" w:author="Faraz Bagher Nezhad Ghazijahani" w:date="2022-02-22T23:39:00Z">
              <w:rPr/>
            </w:rPrChange>
          </w:rPr>
          <w:t>Fa</w:t>
        </w:r>
      </w:ins>
      <w:ins w:id="81" w:author="Faraz Bagher Nezhad Ghazijahani" w:date="2022-02-22T19:03:00Z">
        <w:r w:rsidR="785C5F9B" w:rsidRPr="00E443F3">
          <w:rPr>
            <w:color w:val="000000" w:themeColor="text1"/>
            <w:rPrChange w:id="82" w:author="Faraz Bagher Nezhad Ghazijahani" w:date="2022-02-22T23:39:00Z">
              <w:rPr/>
            </w:rPrChange>
          </w:rPr>
          <w:t xml:space="preserve">raz's system was the creating the </w:t>
        </w:r>
        <w:del w:id="83" w:author="Aytaj Najafova" w:date="2022-02-22T19:15:00Z">
          <w:r w:rsidRPr="00E443F3" w:rsidDel="785C5F9B">
            <w:rPr>
              <w:color w:val="000000" w:themeColor="text1"/>
              <w:rPrChange w:id="84" w:author="Faraz Bagher Nezhad Ghazijahani" w:date="2022-02-22T23:39:00Z">
                <w:rPr/>
              </w:rPrChange>
            </w:rPr>
            <w:delText>repairng</w:delText>
          </w:r>
        </w:del>
      </w:ins>
      <w:ins w:id="85" w:author="Aytaj Najafova" w:date="2022-02-22T19:15:00Z">
        <w:r w:rsidR="785C5F9B" w:rsidRPr="00E443F3">
          <w:rPr>
            <w:color w:val="000000" w:themeColor="text1"/>
            <w:rPrChange w:id="86" w:author="Faraz Bagher Nezhad Ghazijahani" w:date="2022-02-22T23:39:00Z">
              <w:rPr/>
            </w:rPrChange>
          </w:rPr>
          <w:t>repairing</w:t>
        </w:r>
      </w:ins>
      <w:ins w:id="87" w:author="Faraz Bagher Nezhad Ghazijahani" w:date="2022-02-22T19:03:00Z">
        <w:r w:rsidR="785C5F9B" w:rsidRPr="00E443F3">
          <w:rPr>
            <w:color w:val="000000" w:themeColor="text1"/>
            <w:rPrChange w:id="88" w:author="Faraz Bagher Nezhad Ghazijahani" w:date="2022-02-22T23:39:00Z">
              <w:rPr/>
            </w:rPrChange>
          </w:rPr>
          <w:t xml:space="preserve"> services app, </w:t>
        </w:r>
        <w:proofErr w:type="spellStart"/>
        <w:r w:rsidR="785C5F9B" w:rsidRPr="00E443F3">
          <w:rPr>
            <w:color w:val="000000" w:themeColor="text1"/>
            <w:rPrChange w:id="89" w:author="Faraz Bagher Nezhad Ghazijahani" w:date="2022-02-22T23:39:00Z">
              <w:rPr/>
            </w:rPrChange>
          </w:rPr>
          <w:t>Aytaj's</w:t>
        </w:r>
      </w:ins>
      <w:proofErr w:type="spellEnd"/>
      <w:ins w:id="90" w:author="Faraz Bagher Nezhad Ghazijahani" w:date="2022-02-22T19:04:00Z">
        <w:r w:rsidR="785C5F9B" w:rsidRPr="00E443F3">
          <w:rPr>
            <w:color w:val="000000" w:themeColor="text1"/>
            <w:rPrChange w:id="91" w:author="Faraz Bagher Nezhad Ghazijahani" w:date="2022-02-22T23:39:00Z">
              <w:rPr/>
            </w:rPrChange>
          </w:rPr>
          <w:t xml:space="preserve"> was the service app </w:t>
        </w:r>
      </w:ins>
      <w:ins w:id="92" w:author="Faraz Bagher Nezhad Ghazijahani" w:date="2022-02-22T19:12:00Z">
        <w:r w:rsidR="785C5F9B" w:rsidRPr="00E443F3">
          <w:rPr>
            <w:color w:val="000000" w:themeColor="text1"/>
            <w:rPrChange w:id="93" w:author="Faraz Bagher Nezhad Ghazijahani" w:date="2022-02-22T23:39:00Z">
              <w:rPr/>
            </w:rPrChange>
          </w:rPr>
          <w:t xml:space="preserve">but </w:t>
        </w:r>
      </w:ins>
      <w:ins w:id="94" w:author="Faraz Bagher Nezhad Ghazijahani" w:date="2022-02-22T19:13:00Z">
        <w:r w:rsidR="785C5F9B" w:rsidRPr="00E443F3">
          <w:rPr>
            <w:color w:val="000000" w:themeColor="text1"/>
            <w:rPrChange w:id="95" w:author="Faraz Bagher Nezhad Ghazijahani" w:date="2022-02-22T23:39:00Z">
              <w:rPr/>
            </w:rPrChange>
          </w:rPr>
          <w:t xml:space="preserve">that system </w:t>
        </w:r>
        <w:proofErr w:type="gramStart"/>
        <w:r w:rsidR="785C5F9B" w:rsidRPr="00E443F3">
          <w:rPr>
            <w:color w:val="000000" w:themeColor="text1"/>
            <w:rPrChange w:id="96" w:author="Faraz Bagher Nezhad Ghazijahani" w:date="2022-02-22T23:39:00Z">
              <w:rPr/>
            </w:rPrChange>
          </w:rPr>
          <w:t>repair</w:t>
        </w:r>
        <w:proofErr w:type="gramEnd"/>
        <w:r w:rsidR="785C5F9B" w:rsidRPr="00E443F3">
          <w:rPr>
            <w:color w:val="000000" w:themeColor="text1"/>
            <w:rPrChange w:id="97" w:author="Faraz Bagher Nezhad Ghazijahani" w:date="2022-02-22T23:39:00Z">
              <w:rPr/>
            </w:rPrChange>
          </w:rPr>
          <w:t xml:space="preserve"> all things, such as repairing pipes</w:t>
        </w:r>
      </w:ins>
      <w:ins w:id="98" w:author="Faraz Bagher Nezhad Ghazijahani" w:date="2022-02-22T19:04:00Z">
        <w:r w:rsidR="785C5F9B" w:rsidRPr="00E443F3">
          <w:rPr>
            <w:color w:val="000000" w:themeColor="text1"/>
            <w:rPrChange w:id="99" w:author="Faraz Bagher Nezhad Ghazijahani" w:date="2022-02-22T23:39:00Z">
              <w:rPr/>
            </w:rPrChange>
          </w:rPr>
          <w:t xml:space="preserve">. </w:t>
        </w:r>
        <w:proofErr w:type="spellStart"/>
        <w:r w:rsidR="785C5F9B" w:rsidRPr="00E443F3">
          <w:rPr>
            <w:color w:val="000000" w:themeColor="text1"/>
            <w:rPrChange w:id="100" w:author="Faraz Bagher Nezhad Ghazijahani" w:date="2022-02-22T23:39:00Z">
              <w:rPr/>
            </w:rPrChange>
          </w:rPr>
          <w:t>Arzuman</w:t>
        </w:r>
        <w:proofErr w:type="spellEnd"/>
        <w:r w:rsidR="785C5F9B" w:rsidRPr="00E443F3">
          <w:rPr>
            <w:color w:val="000000" w:themeColor="text1"/>
            <w:rPrChange w:id="101" w:author="Faraz Bagher Nezhad Ghazijahani" w:date="2022-02-22T23:39:00Z">
              <w:rPr/>
            </w:rPrChange>
          </w:rPr>
          <w:t xml:space="preserve"> created </w:t>
        </w:r>
      </w:ins>
      <w:ins w:id="102" w:author="Faraz Bagher Nezhad Ghazijahani" w:date="2022-02-22T19:27:00Z">
        <w:r w:rsidR="785C5F9B" w:rsidRPr="00E443F3">
          <w:rPr>
            <w:color w:val="000000" w:themeColor="text1"/>
            <w:rPrChange w:id="103" w:author="Faraz Bagher Nezhad Ghazijahani" w:date="2022-02-22T23:39:00Z">
              <w:rPr/>
            </w:rPrChange>
          </w:rPr>
          <w:t>a new</w:t>
        </w:r>
      </w:ins>
      <w:ins w:id="104" w:author="Faraz Bagher Nezhad Ghazijahani" w:date="2022-02-22T19:04:00Z">
        <w:r w:rsidR="785C5F9B" w:rsidRPr="00E443F3">
          <w:rPr>
            <w:color w:val="000000" w:themeColor="text1"/>
            <w:rPrChange w:id="105" w:author="Faraz Bagher Nezhad Ghazijahani" w:date="2022-02-22T23:39:00Z">
              <w:rPr/>
            </w:rPrChange>
          </w:rPr>
          <w:t xml:space="preserve"> system for </w:t>
        </w:r>
      </w:ins>
      <w:ins w:id="106" w:author="Faraz Bagher Nezhad Ghazijahani" w:date="2022-02-22T19:05:00Z">
        <w:r w:rsidR="785C5F9B" w:rsidRPr="00E443F3">
          <w:rPr>
            <w:color w:val="000000" w:themeColor="text1"/>
            <w:rPrChange w:id="107" w:author="Faraz Bagher Nezhad Ghazijahani" w:date="2022-02-22T23:39:00Z">
              <w:rPr/>
            </w:rPrChange>
          </w:rPr>
          <w:t xml:space="preserve">purchasing new devices, </w:t>
        </w:r>
        <w:proofErr w:type="spellStart"/>
        <w:r w:rsidR="785C5F9B" w:rsidRPr="00E443F3">
          <w:rPr>
            <w:color w:val="000000" w:themeColor="text1"/>
            <w:rPrChange w:id="108" w:author="Faraz Bagher Nezhad Ghazijahani" w:date="2022-02-22T23:39:00Z">
              <w:rPr/>
            </w:rPrChange>
          </w:rPr>
          <w:t>Unal</w:t>
        </w:r>
        <w:proofErr w:type="spellEnd"/>
        <w:r w:rsidR="785C5F9B" w:rsidRPr="00E443F3">
          <w:rPr>
            <w:color w:val="000000" w:themeColor="text1"/>
            <w:rPrChange w:id="109" w:author="Faraz Bagher Nezhad Ghazijahani" w:date="2022-02-22T23:39:00Z">
              <w:rPr/>
            </w:rPrChange>
          </w:rPr>
          <w:t xml:space="preserve"> created IT lessons which was fully online. After showing </w:t>
        </w:r>
        <w:proofErr w:type="gramStart"/>
        <w:r w:rsidR="785C5F9B" w:rsidRPr="00E443F3">
          <w:rPr>
            <w:color w:val="000000" w:themeColor="text1"/>
            <w:rPrChange w:id="110" w:author="Faraz Bagher Nezhad Ghazijahani" w:date="2022-02-22T23:39:00Z">
              <w:rPr/>
            </w:rPrChange>
          </w:rPr>
          <w:t>ou</w:t>
        </w:r>
      </w:ins>
      <w:ins w:id="111" w:author="Faraz Bagher Nezhad Ghazijahani" w:date="2022-02-22T19:06:00Z">
        <w:r w:rsidR="785C5F9B" w:rsidRPr="00E443F3">
          <w:rPr>
            <w:color w:val="000000" w:themeColor="text1"/>
            <w:rPrChange w:id="112" w:author="Faraz Bagher Nezhad Ghazijahani" w:date="2022-02-22T23:39:00Z">
              <w:rPr/>
            </w:rPrChange>
          </w:rPr>
          <w:t>r</w:t>
        </w:r>
        <w:proofErr w:type="gramEnd"/>
        <w:r w:rsidR="785C5F9B" w:rsidRPr="00E443F3">
          <w:rPr>
            <w:color w:val="000000" w:themeColor="text1"/>
            <w:rPrChange w:id="113" w:author="Faraz Bagher Nezhad Ghazijahani" w:date="2022-02-22T23:39:00Z">
              <w:rPr/>
            </w:rPrChange>
          </w:rPr>
          <w:t xml:space="preserve"> </w:t>
        </w:r>
      </w:ins>
    </w:p>
    <w:p w14:paraId="1E3BB53F" w14:textId="0AFFFF3F" w:rsidR="00E8731E" w:rsidRPr="00320FE6" w:rsidRDefault="785C5F9B">
      <w:pPr>
        <w:spacing w:line="259" w:lineRule="auto"/>
        <w:pPrChange w:id="114" w:author="Faraz Bagher Nezhad Ghazijahani" w:date="2022-02-22T19:02:00Z">
          <w:pPr/>
        </w:pPrChange>
      </w:pPr>
      <w:ins w:id="115" w:author="Faraz Bagher Nezhad Ghazijahani" w:date="2022-02-22T19:06:00Z">
        <w:r w:rsidRPr="00320FE6">
          <w:lastRenderedPageBreak/>
          <w:t xml:space="preserve">system, we talked about systems, and compared with each other's, finally we choose Faraz's </w:t>
        </w:r>
      </w:ins>
      <w:ins w:id="116" w:author="Faraz Bagher Nezhad Ghazijahani" w:date="2022-02-22T19:07:00Z">
        <w:r w:rsidRPr="00320FE6">
          <w:t xml:space="preserve">and </w:t>
        </w:r>
        <w:proofErr w:type="spellStart"/>
        <w:r w:rsidRPr="00320FE6">
          <w:t>Aytaj's</w:t>
        </w:r>
        <w:proofErr w:type="spellEnd"/>
        <w:r w:rsidRPr="00320FE6">
          <w:t xml:space="preserve">, and we think that we should add Faraz's &amp; </w:t>
        </w:r>
        <w:proofErr w:type="spellStart"/>
        <w:r w:rsidRPr="00320FE6">
          <w:t>Aytaj's</w:t>
        </w:r>
        <w:proofErr w:type="spellEnd"/>
        <w:r w:rsidRPr="00320FE6">
          <w:t xml:space="preserve"> system to have a better result.</w:t>
        </w:r>
      </w:ins>
      <w:ins w:id="117" w:author="Faraz Bagher Nezhad Ghazijahani" w:date="2022-02-22T19:04:00Z">
        <w:r w:rsidRPr="00320FE6">
          <w:t xml:space="preserve"> </w:t>
        </w:r>
      </w:ins>
      <w:del w:id="118" w:author="Faraz Bagher Nezhad Ghazijahani" w:date="2022-02-22T19:03:00Z">
        <w:r w:rsidR="00E8731E" w:rsidRPr="00320FE6" w:rsidDel="26313175">
          <w:delText>.</w:delText>
        </w:r>
      </w:del>
      <w:r w:rsidR="6F04F5F2" w:rsidRPr="00320FE6">
        <w:t>&gt;</w:t>
      </w:r>
    </w:p>
    <w:p w14:paraId="73A4E7C2" w14:textId="77777777" w:rsidR="00774E6B" w:rsidRPr="00320FE6" w:rsidRDefault="00774E6B" w:rsidP="00167B40"/>
    <w:p w14:paraId="185BEE52" w14:textId="77777777" w:rsidR="00BD6463" w:rsidRPr="00320FE6" w:rsidRDefault="00BD6463" w:rsidP="00BD6463">
      <w:pPr>
        <w:pStyle w:val="Heading2"/>
        <w:rPr>
          <w:rFonts w:ascii="Cambria" w:hAnsi="Cambria"/>
          <w:rPrChange w:id="119" w:author="Faraz Bagher Nezhad Ghazijahani" w:date="2022-02-22T23:34:00Z">
            <w:rPr/>
          </w:rPrChange>
        </w:rPr>
      </w:pPr>
      <w:r w:rsidRPr="00320FE6">
        <w:rPr>
          <w:rFonts w:ascii="Cambria" w:hAnsi="Cambria"/>
          <w:rPrChange w:id="120" w:author="Faraz Bagher Nezhad Ghazijahani" w:date="2022-02-22T23:34:00Z">
            <w:rPr/>
          </w:rPrChange>
        </w:rPr>
        <w:t>Definitions</w:t>
      </w:r>
    </w:p>
    <w:p w14:paraId="19D2888C" w14:textId="4879D75C" w:rsidR="00BD6463" w:rsidRPr="00320FE6" w:rsidRDefault="3B97B457" w:rsidP="00E714DF">
      <w:r w:rsidRPr="00320FE6">
        <w:t>&lt;</w:t>
      </w:r>
      <w:r w:rsidR="4131DB20" w:rsidRPr="00320FE6">
        <w:t>Every time you come across a project-specific term (which can be interpreted differently</w:t>
      </w:r>
      <w:r w:rsidR="6B8B540D" w:rsidRPr="00320FE6">
        <w:t xml:space="preserve"> </w:t>
      </w:r>
      <w:del w:id="121" w:author="Faraz Bagher Nezhad Ghazijahani" w:date="2022-02-22T19:27:00Z">
        <w:r w:rsidR="00BD6463" w:rsidRPr="00320FE6" w:rsidDel="6B8B540D">
          <w:delText>e.g.</w:delText>
        </w:r>
      </w:del>
      <w:ins w:id="122" w:author="Faraz Bagher Nezhad Ghazijahani" w:date="2022-02-22T19:27:00Z">
        <w:r w:rsidR="6B8B540D" w:rsidRPr="00320FE6">
          <w:t>e.g.,</w:t>
        </w:r>
      </w:ins>
      <w:r w:rsidR="6B8B540D" w:rsidRPr="00320FE6">
        <w:t xml:space="preserve"> “terminal”</w:t>
      </w:r>
      <w:r w:rsidR="4131DB20" w:rsidRPr="00320FE6">
        <w:t xml:space="preserve">), add </w:t>
      </w:r>
      <w:del w:id="123" w:author="Faraz Bagher Nezhad Ghazijahani" w:date="2022-02-22T19:30:00Z">
        <w:r w:rsidR="00BD6463" w:rsidRPr="00320FE6" w:rsidDel="4131DB20">
          <w:delText>a short description</w:delText>
        </w:r>
      </w:del>
      <w:ins w:id="124" w:author="Faraz Bagher Nezhad Ghazijahani" w:date="2022-02-22T19:30:00Z">
        <w:r w:rsidR="4131DB20" w:rsidRPr="00320FE6">
          <w:t>a brief description</w:t>
        </w:r>
      </w:ins>
      <w:r w:rsidR="4131DB20" w:rsidRPr="00320FE6">
        <w:t xml:space="preserve"> of it to the table below. </w:t>
      </w:r>
      <w:r w:rsidRPr="00320FE6">
        <w:t xml:space="preserve">Insert here any technical word for which the meaning may not be known. </w:t>
      </w:r>
      <w:r w:rsidR="1F9A7766" w:rsidRPr="00320FE6">
        <w:t xml:space="preserve">DO NOT </w:t>
      </w:r>
      <w:r w:rsidRPr="00320FE6">
        <w:t>assume that the readers have specialized knowledge. Use a table format for these.</w:t>
      </w:r>
      <w:r w:rsidR="6B9E09C8" w:rsidRPr="00320FE6">
        <w:t>&gt;</w:t>
      </w:r>
      <w:r w:rsidRPr="00320FE6">
        <w:t xml:space="preserve"> </w:t>
      </w:r>
    </w:p>
    <w:p w14:paraId="3CCD24A6" w14:textId="77777777" w:rsidR="00BD6463" w:rsidRPr="00320FE6" w:rsidRDefault="00BD6463" w:rsidP="00BD6463"/>
    <w:tbl>
      <w:tblPr>
        <w:tblW w:w="5000" w:type="pct"/>
        <w:tblBorders>
          <w:insideH w:val="single" w:sz="4" w:space="0" w:color="31849B"/>
          <w:insideV w:val="single" w:sz="4" w:space="0" w:color="31849B"/>
        </w:tblBorders>
        <w:tblLook w:val="01E0" w:firstRow="1" w:lastRow="1" w:firstColumn="1" w:lastColumn="1" w:noHBand="0" w:noVBand="0"/>
      </w:tblPr>
      <w:tblGrid>
        <w:gridCol w:w="2186"/>
        <w:gridCol w:w="7453"/>
      </w:tblGrid>
      <w:tr w:rsidR="00BD6463" w:rsidRPr="00320FE6" w14:paraId="2673B203" w14:textId="77777777" w:rsidTr="000214D9">
        <w:tc>
          <w:tcPr>
            <w:tcW w:w="1134" w:type="pct"/>
            <w:tcBorders>
              <w:top w:val="nil"/>
              <w:left w:val="nil"/>
              <w:bottom w:val="nil"/>
            </w:tcBorders>
            <w:shd w:val="clear" w:color="auto" w:fill="31849B"/>
          </w:tcPr>
          <w:p w14:paraId="2503BA37" w14:textId="77777777" w:rsidR="00BD6463" w:rsidRPr="00320FE6" w:rsidRDefault="00BD6463" w:rsidP="000214D9">
            <w:pPr>
              <w:rPr>
                <w:color w:val="FFFFFF"/>
              </w:rPr>
            </w:pPr>
            <w:r w:rsidRPr="00320FE6">
              <w:rPr>
                <w:color w:val="FFFFFF"/>
              </w:rPr>
              <w:t>Term</w:t>
            </w:r>
          </w:p>
        </w:tc>
        <w:tc>
          <w:tcPr>
            <w:tcW w:w="3866" w:type="pct"/>
            <w:tcBorders>
              <w:top w:val="nil"/>
              <w:bottom w:val="nil"/>
            </w:tcBorders>
            <w:shd w:val="clear" w:color="auto" w:fill="31849B"/>
          </w:tcPr>
          <w:p w14:paraId="1B0B9584" w14:textId="77777777" w:rsidR="00BD6463" w:rsidRPr="00320FE6" w:rsidRDefault="00BD6463" w:rsidP="000214D9">
            <w:pPr>
              <w:rPr>
                <w:color w:val="FFFFFF"/>
              </w:rPr>
            </w:pPr>
            <w:r w:rsidRPr="00320FE6">
              <w:rPr>
                <w:color w:val="FFFFFF"/>
              </w:rPr>
              <w:t>Definition</w:t>
            </w:r>
          </w:p>
        </w:tc>
      </w:tr>
      <w:tr w:rsidR="00BD6463" w:rsidRPr="00320FE6" w14:paraId="35297425" w14:textId="77777777" w:rsidTr="000214D9">
        <w:trPr>
          <w:trHeight w:val="74"/>
        </w:trPr>
        <w:tc>
          <w:tcPr>
            <w:tcW w:w="1134" w:type="pct"/>
            <w:tcBorders>
              <w:top w:val="nil"/>
            </w:tcBorders>
          </w:tcPr>
          <w:p w14:paraId="3F80D463" w14:textId="77777777" w:rsidR="00BD6463" w:rsidRPr="00320FE6" w:rsidRDefault="00BD6463" w:rsidP="000214D9">
            <w:r w:rsidRPr="00320FE6">
              <w:t>&lt;Term&gt;</w:t>
            </w:r>
          </w:p>
        </w:tc>
        <w:tc>
          <w:tcPr>
            <w:tcW w:w="3866" w:type="pct"/>
            <w:tcBorders>
              <w:top w:val="nil"/>
            </w:tcBorders>
          </w:tcPr>
          <w:p w14:paraId="4C60B5C0" w14:textId="77777777" w:rsidR="00BD6463" w:rsidRPr="00320FE6" w:rsidRDefault="00BD6463" w:rsidP="000214D9">
            <w:r w:rsidRPr="00320FE6">
              <w:t>&lt;Detailed term definition&gt;</w:t>
            </w:r>
          </w:p>
        </w:tc>
      </w:tr>
    </w:tbl>
    <w:p w14:paraId="125990C7" w14:textId="362335BC" w:rsidR="00320761" w:rsidRPr="00320FE6" w:rsidRDefault="005B5CDF" w:rsidP="00320761">
      <w:pPr>
        <w:pStyle w:val="Heading1"/>
        <w:rPr>
          <w:ins w:id="125" w:author="Faraz Bagher Nezhad Ghazijahani" w:date="2022-02-22T18:29:00Z"/>
          <w:rFonts w:ascii="Cambria" w:hAnsi="Cambria"/>
          <w:rPrChange w:id="126" w:author="Faraz Bagher Nezhad Ghazijahani" w:date="2022-02-22T23:34:00Z">
            <w:rPr>
              <w:ins w:id="127" w:author="Faraz Bagher Nezhad Ghazijahani" w:date="2022-02-22T18:29:00Z"/>
            </w:rPr>
          </w:rPrChange>
        </w:rPr>
      </w:pPr>
      <w:r w:rsidRPr="00320FE6">
        <w:rPr>
          <w:rFonts w:ascii="Cambria" w:hAnsi="Cambria"/>
          <w:rPrChange w:id="128" w:author="Faraz Bagher Nezhad Ghazijahani" w:date="2022-02-22T23:34:00Z">
            <w:rPr/>
          </w:rPrChange>
        </w:rPr>
        <w:t>Overall</w:t>
      </w:r>
      <w:r w:rsidR="00320761" w:rsidRPr="00320FE6">
        <w:rPr>
          <w:rFonts w:ascii="Cambria" w:hAnsi="Cambria"/>
          <w:rPrChange w:id="129" w:author="Faraz Bagher Nezhad Ghazijahani" w:date="2022-02-22T23:34:00Z">
            <w:rPr/>
          </w:rPrChange>
        </w:rPr>
        <w:t xml:space="preserve"> Description</w:t>
      </w:r>
    </w:p>
    <w:p w14:paraId="5542AFF8" w14:textId="362335BC" w:rsidR="00570A19" w:rsidRPr="00320FE6" w:rsidRDefault="00570A19">
      <w:pPr>
        <w:pPrChange w:id="130" w:author="Faraz Bagher Nezhad Ghazijahani" w:date="2022-02-22T18:29:00Z">
          <w:pPr>
            <w:pStyle w:val="Heading1"/>
            <w:ind w:left="720" w:hanging="360"/>
          </w:pPr>
        </w:pPrChange>
      </w:pPr>
    </w:p>
    <w:p w14:paraId="1B75EA5C" w14:textId="018C69A0" w:rsidR="00570A19" w:rsidRPr="00320FE6" w:rsidRDefault="00320FE6" w:rsidP="00E17F91">
      <w:pPr>
        <w:rPr>
          <w:rFonts w:eastAsia="Calibri" w:cs="Calibri"/>
          <w:color w:val="000000" w:themeColor="text1"/>
          <w:rPrChange w:id="131" w:author="Faraz Bagher Nezhad Ghazijahani" w:date="2022-02-22T23:34:00Z">
            <w:rPr>
              <w:rFonts w:ascii="Calibri" w:eastAsia="Calibri" w:hAnsi="Calibri" w:cs="Calibri"/>
              <w:color w:val="000000" w:themeColor="text1"/>
            </w:rPr>
          </w:rPrChange>
        </w:rPr>
      </w:pPr>
      <w:ins w:id="132" w:author="Faraz Bagher Nezhad Ghazijahani" w:date="2022-02-22T23:36:00Z">
        <w:r>
          <w:rPr>
            <w:rFonts w:eastAsia="Calibri" w:cs="Calibri"/>
            <w:color w:val="000000" w:themeColor="text1"/>
          </w:rPr>
          <w:t>&gt;</w:t>
        </w:r>
      </w:ins>
      <w:r w:rsidR="5C27500A" w:rsidRPr="00320FE6">
        <w:rPr>
          <w:rFonts w:eastAsia="Calibri" w:cs="Calibri"/>
          <w:color w:val="000000" w:themeColor="text1"/>
          <w:rPrChange w:id="133" w:author="Faraz Bagher Nezhad Ghazijahani" w:date="2022-02-22T23:34:00Z">
            <w:rPr>
              <w:rFonts w:ascii="Calibri" w:eastAsia="Calibri" w:hAnsi="Calibri" w:cs="Calibri"/>
              <w:color w:val="000000" w:themeColor="text1"/>
            </w:rPr>
          </w:rPrChange>
        </w:rPr>
        <w:t xml:space="preserve">Nowadays, we use a lot of electronics products in our life, such as phones, washing machines, refrigerators, TV, etc. sometimes this products brake down, and it makes our life more complicated, therefore people bring their products to official repairing services. This situation takes a lot of time, because of traffics, queues on services and in call centers, and sometimes people cannot bring their products to services because of heaviness of products, and this situation effects our work quality, and customers in negative way. Our new system will figure out all </w:t>
      </w:r>
      <w:del w:id="134" w:author="Faraz Bagher Nezhad Ghazijahani" w:date="2022-02-22T19:27:00Z">
        <w:r w:rsidR="0CFB514E" w:rsidRPr="00320FE6" w:rsidDel="5C27500A">
          <w:rPr>
            <w:rFonts w:eastAsia="Calibri" w:cs="Calibri"/>
            <w:color w:val="000000" w:themeColor="text1"/>
            <w:rPrChange w:id="135" w:author="Faraz Bagher Nezhad Ghazijahani" w:date="2022-02-22T23:34:00Z">
              <w:rPr>
                <w:rFonts w:ascii="Calibri" w:eastAsia="Calibri" w:hAnsi="Calibri" w:cs="Calibri"/>
                <w:color w:val="000000" w:themeColor="text1"/>
              </w:rPr>
            </w:rPrChange>
          </w:rPr>
          <w:delText>this</w:delText>
        </w:r>
      </w:del>
      <w:ins w:id="136" w:author="Faraz Bagher Nezhad Ghazijahani" w:date="2022-02-22T19:27:00Z">
        <w:r w:rsidR="5C27500A" w:rsidRPr="00320FE6">
          <w:rPr>
            <w:rFonts w:eastAsia="Calibri" w:cs="Calibri"/>
            <w:color w:val="000000" w:themeColor="text1"/>
            <w:rPrChange w:id="137" w:author="Faraz Bagher Nezhad Ghazijahani" w:date="2022-02-22T23:34:00Z">
              <w:rPr>
                <w:rFonts w:ascii="Calibri" w:eastAsia="Calibri" w:hAnsi="Calibri" w:cs="Calibri"/>
                <w:color w:val="000000" w:themeColor="text1"/>
              </w:rPr>
            </w:rPrChange>
          </w:rPr>
          <w:t>these</w:t>
        </w:r>
      </w:ins>
      <w:r w:rsidR="5C27500A" w:rsidRPr="00320FE6">
        <w:rPr>
          <w:rFonts w:eastAsia="Calibri" w:cs="Calibri"/>
          <w:color w:val="000000" w:themeColor="text1"/>
          <w:rPrChange w:id="138" w:author="Faraz Bagher Nezhad Ghazijahani" w:date="2022-02-22T23:34:00Z">
            <w:rPr>
              <w:rFonts w:ascii="Calibri" w:eastAsia="Calibri" w:hAnsi="Calibri" w:cs="Calibri"/>
              <w:color w:val="000000" w:themeColor="text1"/>
            </w:rPr>
          </w:rPrChange>
        </w:rPr>
        <w:t xml:space="preserve"> issues and make people satisfied. Our system is new way of technology which is new in Azerbaijan. We will create</w:t>
      </w:r>
      <w:r w:rsidR="741667AC" w:rsidRPr="00320FE6">
        <w:rPr>
          <w:rFonts w:eastAsia="Calibri" w:cs="Calibri"/>
          <w:color w:val="000000" w:themeColor="text1"/>
          <w:rPrChange w:id="139" w:author="Faraz Bagher Nezhad Ghazijahani" w:date="2022-02-22T23:34:00Z">
            <w:rPr>
              <w:rFonts w:ascii="Calibri" w:eastAsia="Calibri" w:hAnsi="Calibri" w:cs="Calibri"/>
              <w:color w:val="000000" w:themeColor="text1"/>
            </w:rPr>
          </w:rPrChange>
        </w:rPr>
        <w:t xml:space="preserve"> </w:t>
      </w:r>
      <w:del w:id="140" w:author="Faraz Bagher Nezhad Ghazijahani" w:date="2022-02-22T18:28:00Z">
        <w:r w:rsidR="0CFB514E" w:rsidRPr="00320FE6" w:rsidDel="152C9CCD">
          <w:rPr>
            <w:rFonts w:eastAsia="Calibri" w:cs="Calibri"/>
            <w:color w:val="000000" w:themeColor="text1"/>
            <w:rPrChange w:id="141" w:author="Faraz Bagher Nezhad Ghazijahani" w:date="2022-02-22T23:34:00Z">
              <w:rPr>
                <w:rFonts w:ascii="Calibri" w:eastAsia="Calibri" w:hAnsi="Calibri" w:cs="Calibri"/>
                <w:color w:val="000000" w:themeColor="text1"/>
              </w:rPr>
            </w:rPrChange>
          </w:rPr>
          <w:delText>new</w:delText>
        </w:r>
      </w:del>
      <w:ins w:id="142" w:author="Faraz Bagher Nezhad Ghazijahani" w:date="2022-02-22T18:28:00Z">
        <w:r w:rsidR="741667AC" w:rsidRPr="00320FE6">
          <w:rPr>
            <w:rFonts w:eastAsia="Calibri" w:cs="Calibri"/>
            <w:color w:val="000000" w:themeColor="text1"/>
            <w:rPrChange w:id="143" w:author="Faraz Bagher Nezhad Ghazijahani" w:date="2022-02-22T23:34:00Z">
              <w:rPr>
                <w:rFonts w:ascii="Calibri" w:eastAsia="Calibri" w:hAnsi="Calibri" w:cs="Calibri"/>
                <w:color w:val="000000" w:themeColor="text1"/>
              </w:rPr>
            </w:rPrChange>
          </w:rPr>
          <w:t>a</w:t>
        </w:r>
        <w:r w:rsidR="5C27500A" w:rsidRPr="00320FE6">
          <w:rPr>
            <w:rFonts w:eastAsia="Calibri" w:cs="Calibri"/>
            <w:color w:val="000000" w:themeColor="text1"/>
            <w:rPrChange w:id="144" w:author="Faraz Bagher Nezhad Ghazijahani" w:date="2022-02-22T23:34:00Z">
              <w:rPr>
                <w:rFonts w:ascii="Calibri" w:eastAsia="Calibri" w:hAnsi="Calibri" w:cs="Calibri"/>
                <w:color w:val="000000" w:themeColor="text1"/>
              </w:rPr>
            </w:rPrChange>
          </w:rPr>
          <w:t xml:space="preserve"> new</w:t>
        </w:r>
      </w:ins>
      <w:r w:rsidR="5C27500A" w:rsidRPr="00320FE6">
        <w:rPr>
          <w:rFonts w:eastAsia="Calibri" w:cs="Calibri"/>
          <w:color w:val="000000" w:themeColor="text1"/>
          <w:rPrChange w:id="145" w:author="Faraz Bagher Nezhad Ghazijahani" w:date="2022-02-22T23:34:00Z">
            <w:rPr>
              <w:rFonts w:ascii="Calibri" w:eastAsia="Calibri" w:hAnsi="Calibri" w:cs="Calibri"/>
              <w:color w:val="000000" w:themeColor="text1"/>
            </w:rPr>
          </w:rPrChange>
        </w:rPr>
        <w:t xml:space="preserve"> application with the name of “Find a Master”. This application needs to sign in, and our customers will </w:t>
      </w:r>
      <w:del w:id="146" w:author="Faraz Bagher Nezhad Ghazijahani" w:date="2022-02-22T19:30:00Z">
        <w:r w:rsidR="0CFB514E" w:rsidRPr="00320FE6" w:rsidDel="5C27500A">
          <w:rPr>
            <w:rFonts w:eastAsia="Calibri" w:cs="Calibri"/>
            <w:color w:val="000000" w:themeColor="text1"/>
            <w:rPrChange w:id="147" w:author="Faraz Bagher Nezhad Ghazijahani" w:date="2022-02-22T23:34:00Z">
              <w:rPr>
                <w:rFonts w:ascii="Calibri" w:eastAsia="Calibri" w:hAnsi="Calibri" w:cs="Calibri"/>
                <w:color w:val="000000" w:themeColor="text1"/>
              </w:rPr>
            </w:rPrChange>
          </w:rPr>
          <w:delText>write</w:delText>
        </w:r>
      </w:del>
      <w:ins w:id="148" w:author="Faraz Bagher Nezhad Ghazijahani" w:date="2022-02-22T19:30:00Z">
        <w:r w:rsidR="5C27500A" w:rsidRPr="00320FE6">
          <w:rPr>
            <w:rFonts w:eastAsia="Calibri" w:cs="Calibri"/>
            <w:color w:val="000000" w:themeColor="text1"/>
            <w:rPrChange w:id="149" w:author="Faraz Bagher Nezhad Ghazijahani" w:date="2022-02-22T23:34:00Z">
              <w:rPr>
                <w:rFonts w:ascii="Calibri" w:eastAsia="Calibri" w:hAnsi="Calibri" w:cs="Calibri"/>
                <w:color w:val="000000" w:themeColor="text1"/>
              </w:rPr>
            </w:rPrChange>
          </w:rPr>
          <w:t>add</w:t>
        </w:r>
      </w:ins>
      <w:r w:rsidR="5C27500A" w:rsidRPr="00320FE6">
        <w:rPr>
          <w:rFonts w:eastAsia="Calibri" w:cs="Calibri"/>
          <w:color w:val="000000" w:themeColor="text1"/>
          <w:rPrChange w:id="150" w:author="Faraz Bagher Nezhad Ghazijahani" w:date="2022-02-22T23:34:00Z">
            <w:rPr>
              <w:rFonts w:ascii="Calibri" w:eastAsia="Calibri" w:hAnsi="Calibri" w:cs="Calibri"/>
              <w:color w:val="000000" w:themeColor="text1"/>
            </w:rPr>
          </w:rPrChange>
        </w:rPr>
        <w:t xml:space="preserve"> their emails, phone numbers, addresses. After creating</w:t>
      </w:r>
      <w:r w:rsidR="741667AC" w:rsidRPr="00320FE6">
        <w:rPr>
          <w:rFonts w:eastAsia="Calibri" w:cs="Calibri"/>
          <w:color w:val="000000" w:themeColor="text1"/>
          <w:rPrChange w:id="151" w:author="Faraz Bagher Nezhad Ghazijahani" w:date="2022-02-22T23:34:00Z">
            <w:rPr>
              <w:rFonts w:ascii="Calibri" w:eastAsia="Calibri" w:hAnsi="Calibri" w:cs="Calibri"/>
              <w:color w:val="000000" w:themeColor="text1"/>
            </w:rPr>
          </w:rPrChange>
        </w:rPr>
        <w:t xml:space="preserve"> </w:t>
      </w:r>
      <w:del w:id="152" w:author="Faraz Bagher Nezhad Ghazijahani" w:date="2022-02-22T18:28:00Z">
        <w:r w:rsidR="0CFB514E" w:rsidRPr="00320FE6" w:rsidDel="152C9CCD">
          <w:rPr>
            <w:rFonts w:eastAsia="Calibri" w:cs="Calibri"/>
            <w:color w:val="000000" w:themeColor="text1"/>
            <w:rPrChange w:id="153" w:author="Faraz Bagher Nezhad Ghazijahani" w:date="2022-02-22T23:34:00Z">
              <w:rPr>
                <w:rFonts w:ascii="Calibri" w:eastAsia="Calibri" w:hAnsi="Calibri" w:cs="Calibri"/>
                <w:color w:val="000000" w:themeColor="text1"/>
              </w:rPr>
            </w:rPrChange>
          </w:rPr>
          <w:delText>account</w:delText>
        </w:r>
      </w:del>
      <w:ins w:id="154" w:author="Faraz Bagher Nezhad Ghazijahani" w:date="2022-02-22T18:28:00Z">
        <w:r w:rsidR="741667AC" w:rsidRPr="00320FE6">
          <w:rPr>
            <w:rFonts w:eastAsia="Calibri" w:cs="Calibri"/>
            <w:color w:val="000000" w:themeColor="text1"/>
            <w:rPrChange w:id="155" w:author="Faraz Bagher Nezhad Ghazijahani" w:date="2022-02-22T23:34:00Z">
              <w:rPr>
                <w:rFonts w:ascii="Calibri" w:eastAsia="Calibri" w:hAnsi="Calibri" w:cs="Calibri"/>
                <w:color w:val="000000" w:themeColor="text1"/>
              </w:rPr>
            </w:rPrChange>
          </w:rPr>
          <w:t>an</w:t>
        </w:r>
        <w:r w:rsidR="5C27500A" w:rsidRPr="00320FE6">
          <w:rPr>
            <w:rFonts w:eastAsia="Calibri" w:cs="Calibri"/>
            <w:color w:val="000000" w:themeColor="text1"/>
            <w:rPrChange w:id="156" w:author="Faraz Bagher Nezhad Ghazijahani" w:date="2022-02-22T23:34:00Z">
              <w:rPr>
                <w:rFonts w:ascii="Calibri" w:eastAsia="Calibri" w:hAnsi="Calibri" w:cs="Calibri"/>
                <w:color w:val="000000" w:themeColor="text1"/>
              </w:rPr>
            </w:rPrChange>
          </w:rPr>
          <w:t xml:space="preserve"> account</w:t>
        </w:r>
      </w:ins>
      <w:r w:rsidR="5C27500A" w:rsidRPr="00320FE6">
        <w:rPr>
          <w:rFonts w:eastAsia="Calibri" w:cs="Calibri"/>
          <w:color w:val="000000" w:themeColor="text1"/>
          <w:rPrChange w:id="157" w:author="Faraz Bagher Nezhad Ghazijahani" w:date="2022-02-22T23:34:00Z">
            <w:rPr>
              <w:rFonts w:ascii="Calibri" w:eastAsia="Calibri" w:hAnsi="Calibri" w:cs="Calibri"/>
              <w:color w:val="000000" w:themeColor="text1"/>
            </w:rPr>
          </w:rPrChange>
        </w:rPr>
        <w:t>, they will see the perfect design app, and they can order a repairing service fully online. This movement will remove wasted time which customers lose. In creating</w:t>
      </w:r>
      <w:r w:rsidR="20CA3D41" w:rsidRPr="00320FE6">
        <w:rPr>
          <w:rFonts w:eastAsia="Calibri" w:cs="Calibri"/>
          <w:color w:val="000000" w:themeColor="text1"/>
          <w:rPrChange w:id="158" w:author="Faraz Bagher Nezhad Ghazijahani" w:date="2022-02-22T23:34:00Z">
            <w:rPr>
              <w:rFonts w:ascii="Calibri" w:eastAsia="Calibri" w:hAnsi="Calibri" w:cs="Calibri"/>
              <w:color w:val="000000" w:themeColor="text1"/>
            </w:rPr>
          </w:rPrChange>
        </w:rPr>
        <w:t xml:space="preserve"> </w:t>
      </w:r>
      <w:del w:id="159" w:author="Faraz Bagher Nezhad Ghazijahani" w:date="2022-02-22T18:28:00Z">
        <w:r w:rsidR="0CFB514E" w:rsidRPr="00320FE6" w:rsidDel="152C9CCD">
          <w:rPr>
            <w:rFonts w:eastAsia="Calibri" w:cs="Calibri"/>
            <w:color w:val="000000" w:themeColor="text1"/>
            <w:rPrChange w:id="160" w:author="Faraz Bagher Nezhad Ghazijahani" w:date="2022-02-22T23:34:00Z">
              <w:rPr>
                <w:rFonts w:ascii="Calibri" w:eastAsia="Calibri" w:hAnsi="Calibri" w:cs="Calibri"/>
                <w:color w:val="000000" w:themeColor="text1"/>
              </w:rPr>
            </w:rPrChange>
          </w:rPr>
          <w:delText>offer</w:delText>
        </w:r>
      </w:del>
      <w:ins w:id="161" w:author="Faraz Bagher Nezhad Ghazijahani" w:date="2022-02-22T18:28:00Z">
        <w:r w:rsidR="20CA3D41" w:rsidRPr="00320FE6">
          <w:rPr>
            <w:rFonts w:eastAsia="Calibri" w:cs="Calibri"/>
            <w:color w:val="000000" w:themeColor="text1"/>
            <w:rPrChange w:id="162" w:author="Faraz Bagher Nezhad Ghazijahani" w:date="2022-02-22T23:34:00Z">
              <w:rPr>
                <w:rFonts w:ascii="Calibri" w:eastAsia="Calibri" w:hAnsi="Calibri" w:cs="Calibri"/>
                <w:color w:val="000000" w:themeColor="text1"/>
              </w:rPr>
            </w:rPrChange>
          </w:rPr>
          <w:t>the</w:t>
        </w:r>
        <w:r w:rsidR="5C27500A" w:rsidRPr="00320FE6">
          <w:rPr>
            <w:rFonts w:eastAsia="Calibri" w:cs="Calibri"/>
            <w:color w:val="000000" w:themeColor="text1"/>
            <w:rPrChange w:id="163" w:author="Faraz Bagher Nezhad Ghazijahani" w:date="2022-02-22T23:34:00Z">
              <w:rPr>
                <w:rFonts w:ascii="Calibri" w:eastAsia="Calibri" w:hAnsi="Calibri" w:cs="Calibri"/>
                <w:color w:val="000000" w:themeColor="text1"/>
              </w:rPr>
            </w:rPrChange>
          </w:rPr>
          <w:t xml:space="preserve"> offer</w:t>
        </w:r>
      </w:ins>
      <w:r w:rsidR="5C27500A" w:rsidRPr="00320FE6">
        <w:rPr>
          <w:rFonts w:eastAsia="Calibri" w:cs="Calibri"/>
          <w:color w:val="000000" w:themeColor="text1"/>
          <w:rPrChange w:id="164" w:author="Faraz Bagher Nezhad Ghazijahani" w:date="2022-02-22T23:34:00Z">
            <w:rPr>
              <w:rFonts w:ascii="Calibri" w:eastAsia="Calibri" w:hAnsi="Calibri" w:cs="Calibri"/>
              <w:color w:val="000000" w:themeColor="text1"/>
            </w:rPr>
          </w:rPrChange>
        </w:rPr>
        <w:t>, they will write type of the product for example TV, then they will describe what happened for example they can write when I was watching TV, the screen was frozen. After creating</w:t>
      </w:r>
      <w:r w:rsidR="63353250" w:rsidRPr="00320FE6">
        <w:rPr>
          <w:rFonts w:eastAsia="Calibri" w:cs="Calibri"/>
          <w:color w:val="000000" w:themeColor="text1"/>
          <w:rPrChange w:id="165" w:author="Faraz Bagher Nezhad Ghazijahani" w:date="2022-02-22T23:34:00Z">
            <w:rPr>
              <w:rFonts w:ascii="Calibri" w:eastAsia="Calibri" w:hAnsi="Calibri" w:cs="Calibri"/>
              <w:color w:val="000000" w:themeColor="text1"/>
            </w:rPr>
          </w:rPrChange>
        </w:rPr>
        <w:t xml:space="preserve"> </w:t>
      </w:r>
      <w:del w:id="166" w:author="Faraz Bagher Nezhad Ghazijahani" w:date="2022-02-22T18:29:00Z">
        <w:r w:rsidR="0CFB514E" w:rsidRPr="00320FE6" w:rsidDel="152C9CCD">
          <w:rPr>
            <w:rFonts w:eastAsia="Calibri" w:cs="Calibri"/>
            <w:color w:val="000000" w:themeColor="text1"/>
            <w:rPrChange w:id="167" w:author="Faraz Bagher Nezhad Ghazijahani" w:date="2022-02-22T23:34:00Z">
              <w:rPr>
                <w:rFonts w:ascii="Calibri" w:eastAsia="Calibri" w:hAnsi="Calibri" w:cs="Calibri"/>
                <w:color w:val="000000" w:themeColor="text1"/>
              </w:rPr>
            </w:rPrChange>
          </w:rPr>
          <w:delText>order</w:delText>
        </w:r>
      </w:del>
      <w:ins w:id="168" w:author="Faraz Bagher Nezhad Ghazijahani" w:date="2022-02-22T18:29:00Z">
        <w:r w:rsidR="63353250" w:rsidRPr="00320FE6">
          <w:rPr>
            <w:rFonts w:eastAsia="Calibri" w:cs="Calibri"/>
            <w:color w:val="000000" w:themeColor="text1"/>
            <w:rPrChange w:id="169" w:author="Faraz Bagher Nezhad Ghazijahani" w:date="2022-02-22T23:34:00Z">
              <w:rPr>
                <w:rFonts w:ascii="Calibri" w:eastAsia="Calibri" w:hAnsi="Calibri" w:cs="Calibri"/>
                <w:color w:val="000000" w:themeColor="text1"/>
              </w:rPr>
            </w:rPrChange>
          </w:rPr>
          <w:t>the</w:t>
        </w:r>
        <w:r w:rsidR="5C27500A" w:rsidRPr="00320FE6">
          <w:rPr>
            <w:rFonts w:eastAsia="Calibri" w:cs="Calibri"/>
            <w:color w:val="000000" w:themeColor="text1"/>
            <w:rPrChange w:id="170" w:author="Faraz Bagher Nezhad Ghazijahani" w:date="2022-02-22T23:34:00Z">
              <w:rPr>
                <w:rFonts w:ascii="Calibri" w:eastAsia="Calibri" w:hAnsi="Calibri" w:cs="Calibri"/>
                <w:color w:val="000000" w:themeColor="text1"/>
              </w:rPr>
            </w:rPrChange>
          </w:rPr>
          <w:t xml:space="preserve"> order</w:t>
        </w:r>
      </w:ins>
      <w:r w:rsidR="5C27500A" w:rsidRPr="00320FE6">
        <w:rPr>
          <w:rFonts w:eastAsia="Calibri" w:cs="Calibri"/>
          <w:color w:val="000000" w:themeColor="text1"/>
          <w:rPrChange w:id="171" w:author="Faraz Bagher Nezhad Ghazijahani" w:date="2022-02-22T23:34:00Z">
            <w:rPr>
              <w:rFonts w:ascii="Calibri" w:eastAsia="Calibri" w:hAnsi="Calibri" w:cs="Calibri"/>
              <w:color w:val="000000" w:themeColor="text1"/>
            </w:rPr>
          </w:rPrChange>
        </w:rPr>
        <w:t xml:space="preserve">, we will accept the order and we read the description, then we will send some expert to </w:t>
      </w:r>
      <w:del w:id="172" w:author="Faraz Bagher Nezhad Ghazijahani" w:date="2022-02-22T18:28:00Z">
        <w:r w:rsidR="0CFB514E" w:rsidRPr="00320FE6" w:rsidDel="5C27500A">
          <w:rPr>
            <w:rFonts w:eastAsia="Calibri" w:cs="Calibri"/>
            <w:color w:val="000000" w:themeColor="text1"/>
            <w:rPrChange w:id="173" w:author="Faraz Bagher Nezhad Ghazijahani" w:date="2022-02-22T23:34:00Z">
              <w:rPr>
                <w:rFonts w:ascii="Calibri" w:eastAsia="Calibri" w:hAnsi="Calibri" w:cs="Calibri"/>
                <w:color w:val="000000" w:themeColor="text1"/>
              </w:rPr>
            </w:rPrChange>
          </w:rPr>
          <w:delText>costumer’s</w:delText>
        </w:r>
      </w:del>
      <w:ins w:id="174" w:author="Faraz Bagher Nezhad Ghazijahani" w:date="2022-02-22T18:28:00Z">
        <w:r w:rsidR="63353250" w:rsidRPr="00320FE6">
          <w:rPr>
            <w:rFonts w:eastAsia="Calibri" w:cs="Calibri"/>
            <w:color w:val="000000" w:themeColor="text1"/>
            <w:rPrChange w:id="175" w:author="Faraz Bagher Nezhad Ghazijahani" w:date="2022-02-22T23:34:00Z">
              <w:rPr>
                <w:rFonts w:ascii="Calibri" w:eastAsia="Calibri" w:hAnsi="Calibri" w:cs="Calibri"/>
                <w:color w:val="000000" w:themeColor="text1"/>
              </w:rPr>
            </w:rPrChange>
          </w:rPr>
          <w:t>the customer’s</w:t>
        </w:r>
      </w:ins>
      <w:r w:rsidR="5C27500A" w:rsidRPr="00320FE6">
        <w:rPr>
          <w:rFonts w:eastAsia="Calibri" w:cs="Calibri"/>
          <w:color w:val="000000" w:themeColor="text1"/>
          <w:rPrChange w:id="176" w:author="Faraz Bagher Nezhad Ghazijahani" w:date="2022-02-22T23:34:00Z">
            <w:rPr>
              <w:rFonts w:ascii="Calibri" w:eastAsia="Calibri" w:hAnsi="Calibri" w:cs="Calibri"/>
              <w:color w:val="000000" w:themeColor="text1"/>
            </w:rPr>
          </w:rPrChange>
        </w:rPr>
        <w:t xml:space="preserve"> house. Our goal is customers convenience and show to the customer our quality.</w:t>
      </w:r>
    </w:p>
    <w:p w14:paraId="728CDD94" w14:textId="7929E707" w:rsidR="00570A19" w:rsidRPr="00320FE6" w:rsidRDefault="0CFB514E" w:rsidP="00E17F91">
      <w:pPr>
        <w:rPr>
          <w:rFonts w:eastAsia="Calibri" w:cs="Calibri"/>
          <w:color w:val="000000" w:themeColor="text1"/>
          <w:rPrChange w:id="177" w:author="Faraz Bagher Nezhad Ghazijahani" w:date="2022-02-22T23:34:00Z">
            <w:rPr>
              <w:rFonts w:ascii="Calibri" w:eastAsia="Calibri" w:hAnsi="Calibri" w:cs="Calibri"/>
              <w:color w:val="000000" w:themeColor="text1"/>
            </w:rPr>
          </w:rPrChange>
        </w:rPr>
      </w:pPr>
      <w:r w:rsidRPr="00320FE6">
        <w:rPr>
          <w:rFonts w:eastAsia="Calibri" w:cs="Calibri"/>
          <w:color w:val="000000" w:themeColor="text1"/>
          <w:rPrChange w:id="178" w:author="Faraz Bagher Nezhad Ghazijahani" w:date="2022-02-22T23:34:00Z">
            <w:rPr>
              <w:rFonts w:ascii="Calibri" w:eastAsia="Calibri" w:hAnsi="Calibri" w:cs="Calibri"/>
              <w:color w:val="000000" w:themeColor="text1"/>
            </w:rPr>
          </w:rPrChange>
        </w:rPr>
        <w:t xml:space="preserve"> </w:t>
      </w:r>
    </w:p>
    <w:p w14:paraId="4F01C256" w14:textId="7929E707" w:rsidR="00570A19" w:rsidRPr="00320FE6" w:rsidRDefault="0CFB514E" w:rsidP="00E17F91">
      <w:pPr>
        <w:rPr>
          <w:rFonts w:eastAsia="Calibri" w:cs="Calibri"/>
          <w:color w:val="000000" w:themeColor="text1"/>
          <w:rPrChange w:id="179" w:author="Faraz Bagher Nezhad Ghazijahani" w:date="2022-02-22T23:34:00Z">
            <w:rPr>
              <w:rFonts w:ascii="Calibri" w:eastAsia="Calibri" w:hAnsi="Calibri" w:cs="Calibri"/>
              <w:color w:val="000000" w:themeColor="text1"/>
            </w:rPr>
          </w:rPrChange>
        </w:rPr>
      </w:pPr>
      <w:r w:rsidRPr="00320FE6">
        <w:rPr>
          <w:rFonts w:eastAsia="Calibri" w:cs="Calibri"/>
          <w:color w:val="000000" w:themeColor="text1"/>
          <w:rPrChange w:id="180" w:author="Faraz Bagher Nezhad Ghazijahani" w:date="2022-02-22T23:34:00Z">
            <w:rPr>
              <w:rFonts w:ascii="Calibri" w:eastAsia="Calibri" w:hAnsi="Calibri" w:cs="Calibri"/>
              <w:color w:val="000000" w:themeColor="text1"/>
            </w:rPr>
          </w:rPrChange>
        </w:rPr>
        <w:t>Project Sponsor: Baku Service Company</w:t>
      </w:r>
    </w:p>
    <w:p w14:paraId="49AB0DAA" w14:textId="7929E707" w:rsidR="00570A19" w:rsidRPr="00320FE6" w:rsidRDefault="0CFB514E" w:rsidP="00E17F91">
      <w:pPr>
        <w:rPr>
          <w:rFonts w:eastAsia="Calibri" w:cs="Calibri"/>
          <w:color w:val="000000" w:themeColor="text1"/>
          <w:rPrChange w:id="181" w:author="Faraz Bagher Nezhad Ghazijahani" w:date="2022-02-22T23:34:00Z">
            <w:rPr>
              <w:rFonts w:ascii="Calibri" w:eastAsia="Calibri" w:hAnsi="Calibri" w:cs="Calibri"/>
              <w:color w:val="000000" w:themeColor="text1"/>
            </w:rPr>
          </w:rPrChange>
        </w:rPr>
      </w:pPr>
      <w:r w:rsidRPr="00320FE6">
        <w:rPr>
          <w:rFonts w:eastAsia="Calibri" w:cs="Calibri"/>
          <w:color w:val="000000" w:themeColor="text1"/>
          <w:rPrChange w:id="182" w:author="Faraz Bagher Nezhad Ghazijahani" w:date="2022-02-22T23:34:00Z">
            <w:rPr>
              <w:rFonts w:ascii="Calibri" w:eastAsia="Calibri" w:hAnsi="Calibri" w:cs="Calibri"/>
              <w:color w:val="000000" w:themeColor="text1"/>
            </w:rPr>
          </w:rPrChange>
        </w:rPr>
        <w:t xml:space="preserve"> </w:t>
      </w:r>
    </w:p>
    <w:p w14:paraId="64462280" w14:textId="7929E707" w:rsidR="00570A19" w:rsidRPr="00320FE6" w:rsidRDefault="0CFB514E" w:rsidP="00E17F91">
      <w:pPr>
        <w:rPr>
          <w:rFonts w:eastAsia="Calibri" w:cs="Calibri"/>
          <w:color w:val="000000" w:themeColor="text1"/>
          <w:rPrChange w:id="183" w:author="Faraz Bagher Nezhad Ghazijahani" w:date="2022-02-22T23:34:00Z">
            <w:rPr>
              <w:rFonts w:ascii="Calibri" w:eastAsia="Calibri" w:hAnsi="Calibri" w:cs="Calibri"/>
              <w:color w:val="000000" w:themeColor="text1"/>
            </w:rPr>
          </w:rPrChange>
        </w:rPr>
      </w:pPr>
      <w:r w:rsidRPr="00320FE6">
        <w:rPr>
          <w:rFonts w:eastAsia="Calibri" w:cs="Calibri"/>
          <w:color w:val="000000" w:themeColor="text1"/>
          <w:rPrChange w:id="184" w:author="Faraz Bagher Nezhad Ghazijahani" w:date="2022-02-22T23:34:00Z">
            <w:rPr>
              <w:rFonts w:ascii="Calibri" w:eastAsia="Calibri" w:hAnsi="Calibri" w:cs="Calibri"/>
              <w:color w:val="000000" w:themeColor="text1"/>
            </w:rPr>
          </w:rPrChange>
        </w:rPr>
        <w:t>Business Need: This project helps us to satisfy our customers by saving their time, and we can earn money from this system.</w:t>
      </w:r>
    </w:p>
    <w:p w14:paraId="63E6C5B2" w14:textId="7929E707" w:rsidR="00570A19" w:rsidRPr="00320FE6" w:rsidRDefault="0CFB514E" w:rsidP="00E17F91">
      <w:pPr>
        <w:rPr>
          <w:rFonts w:eastAsia="Calibri" w:cs="Calibri"/>
          <w:color w:val="000000" w:themeColor="text1"/>
          <w:rPrChange w:id="185" w:author="Faraz Bagher Nezhad Ghazijahani" w:date="2022-02-22T23:34:00Z">
            <w:rPr>
              <w:rFonts w:ascii="Calibri" w:eastAsia="Calibri" w:hAnsi="Calibri" w:cs="Calibri"/>
              <w:color w:val="000000" w:themeColor="text1"/>
            </w:rPr>
          </w:rPrChange>
        </w:rPr>
      </w:pPr>
      <w:r w:rsidRPr="00320FE6">
        <w:rPr>
          <w:rFonts w:eastAsia="Calibri" w:cs="Calibri"/>
          <w:color w:val="000000" w:themeColor="text1"/>
          <w:rPrChange w:id="186" w:author="Faraz Bagher Nezhad Ghazijahani" w:date="2022-02-22T23:34:00Z">
            <w:rPr>
              <w:rFonts w:ascii="Calibri" w:eastAsia="Calibri" w:hAnsi="Calibri" w:cs="Calibri"/>
              <w:color w:val="000000" w:themeColor="text1"/>
            </w:rPr>
          </w:rPrChange>
        </w:rPr>
        <w:t xml:space="preserve"> </w:t>
      </w:r>
    </w:p>
    <w:p w14:paraId="16D873FC" w14:textId="7929E707" w:rsidR="00570A19" w:rsidRPr="00320FE6" w:rsidRDefault="0CFB514E" w:rsidP="00E17F91">
      <w:pPr>
        <w:rPr>
          <w:rFonts w:eastAsia="Calibri" w:cs="Calibri"/>
          <w:color w:val="000000" w:themeColor="text1"/>
          <w:rPrChange w:id="187" w:author="Faraz Bagher Nezhad Ghazijahani" w:date="2022-02-22T23:34:00Z">
            <w:rPr>
              <w:rFonts w:ascii="Calibri" w:eastAsia="Calibri" w:hAnsi="Calibri" w:cs="Calibri"/>
              <w:color w:val="000000" w:themeColor="text1"/>
            </w:rPr>
          </w:rPrChange>
        </w:rPr>
      </w:pPr>
      <w:r w:rsidRPr="00320FE6">
        <w:rPr>
          <w:rFonts w:eastAsia="Calibri" w:cs="Calibri"/>
          <w:color w:val="000000" w:themeColor="text1"/>
          <w:rPrChange w:id="188" w:author="Faraz Bagher Nezhad Ghazijahani" w:date="2022-02-22T23:34:00Z">
            <w:rPr>
              <w:rFonts w:ascii="Calibri" w:eastAsia="Calibri" w:hAnsi="Calibri" w:cs="Calibri"/>
              <w:color w:val="000000" w:themeColor="text1"/>
            </w:rPr>
          </w:rPrChange>
        </w:rPr>
        <w:t xml:space="preserve">Business Requirements: </w:t>
      </w:r>
    </w:p>
    <w:p w14:paraId="012FBDCC" w14:textId="7929E707" w:rsidR="00570A19" w:rsidRPr="00320FE6" w:rsidRDefault="0CFB514E">
      <w:pPr>
        <w:pStyle w:val="ListParagraph"/>
        <w:numPr>
          <w:ilvl w:val="0"/>
          <w:numId w:val="43"/>
        </w:numPr>
        <w:rPr>
          <w:rFonts w:eastAsia="Cambria" w:cs="Cambria"/>
        </w:rPr>
        <w:pPrChange w:id="189" w:author="Faraz Bagher Nezhad Ghazijahani" w:date="2022-02-22T18:27:00Z">
          <w:pPr/>
        </w:pPrChange>
      </w:pPr>
      <w:r w:rsidRPr="00320FE6">
        <w:rPr>
          <w:rFonts w:eastAsia="Cambria" w:cs="Cambria"/>
        </w:rPr>
        <w:t>Downloading the app</w:t>
      </w:r>
    </w:p>
    <w:p w14:paraId="1144CFE0" w14:textId="7929E707" w:rsidR="00570A19" w:rsidRPr="00320FE6" w:rsidRDefault="0CFB514E">
      <w:pPr>
        <w:pStyle w:val="ListParagraph"/>
        <w:numPr>
          <w:ilvl w:val="0"/>
          <w:numId w:val="43"/>
        </w:numPr>
        <w:rPr>
          <w:rFonts w:eastAsia="Cambria" w:cs="Cambria"/>
        </w:rPr>
        <w:pPrChange w:id="190" w:author="Faraz Bagher Nezhad Ghazijahani" w:date="2022-02-22T18:27:00Z">
          <w:pPr/>
        </w:pPrChange>
      </w:pPr>
      <w:r w:rsidRPr="00320FE6">
        <w:rPr>
          <w:rFonts w:eastAsia="Cambria" w:cs="Cambria"/>
        </w:rPr>
        <w:t>Singing up</w:t>
      </w:r>
    </w:p>
    <w:p w14:paraId="6BCF4BB6" w14:textId="7929E707" w:rsidR="00570A19" w:rsidRPr="00320FE6" w:rsidRDefault="0CFB514E">
      <w:pPr>
        <w:pStyle w:val="ListParagraph"/>
        <w:numPr>
          <w:ilvl w:val="0"/>
          <w:numId w:val="43"/>
        </w:numPr>
        <w:rPr>
          <w:rFonts w:eastAsia="Cambria" w:cs="Cambria"/>
        </w:rPr>
        <w:pPrChange w:id="191" w:author="Faraz Bagher Nezhad Ghazijahani" w:date="2022-02-22T18:27:00Z">
          <w:pPr/>
        </w:pPrChange>
      </w:pPr>
      <w:r w:rsidRPr="00320FE6">
        <w:rPr>
          <w:rFonts w:eastAsia="Cambria" w:cs="Cambria"/>
        </w:rPr>
        <w:t>Add personal information (Name &amp; Surname, Phone number, Address, E-mail)</w:t>
      </w:r>
    </w:p>
    <w:p w14:paraId="79C22F84" w14:textId="7929E707" w:rsidR="00570A19" w:rsidRPr="00320FE6" w:rsidRDefault="0CFB514E">
      <w:pPr>
        <w:pStyle w:val="ListParagraph"/>
        <w:numPr>
          <w:ilvl w:val="0"/>
          <w:numId w:val="43"/>
        </w:numPr>
        <w:rPr>
          <w:rFonts w:eastAsia="Cambria" w:cs="Cambria"/>
        </w:rPr>
        <w:pPrChange w:id="192" w:author="Faraz Bagher Nezhad Ghazijahani" w:date="2022-02-22T18:27:00Z">
          <w:pPr/>
        </w:pPrChange>
      </w:pPr>
      <w:r w:rsidRPr="00320FE6">
        <w:rPr>
          <w:rFonts w:eastAsia="Cambria" w:cs="Cambria"/>
        </w:rPr>
        <w:t>Hire new experts</w:t>
      </w:r>
    </w:p>
    <w:p w14:paraId="60757F97" w14:textId="7929E707" w:rsidR="00570A19" w:rsidRPr="00320FE6" w:rsidRDefault="5C27500A">
      <w:pPr>
        <w:pStyle w:val="ListParagraph"/>
        <w:numPr>
          <w:ilvl w:val="0"/>
          <w:numId w:val="43"/>
        </w:numPr>
        <w:rPr>
          <w:del w:id="193" w:author="Faraz Bagher Nezhad Ghazijahani" w:date="2022-02-22T18:35:00Z"/>
          <w:rFonts w:eastAsia="Cambria" w:cs="Cambria"/>
        </w:rPr>
        <w:pPrChange w:id="194" w:author="Faraz Bagher Nezhad Ghazijahani" w:date="2022-02-22T18:27:00Z">
          <w:pPr/>
        </w:pPrChange>
      </w:pPr>
      <w:r w:rsidRPr="00320FE6">
        <w:rPr>
          <w:rFonts w:eastAsia="Cambria" w:cs="Cambria"/>
        </w:rPr>
        <w:t>It Support</w:t>
      </w:r>
    </w:p>
    <w:p w14:paraId="082CCDF1" w14:textId="7929E707" w:rsidR="00570A19" w:rsidRPr="00320FE6" w:rsidRDefault="5C27500A">
      <w:pPr>
        <w:rPr>
          <w:rFonts w:eastAsia="Calibri" w:cs="Calibri"/>
          <w:color w:val="000000" w:themeColor="text1"/>
          <w:rPrChange w:id="195" w:author="Faraz Bagher Nezhad Ghazijahani" w:date="2022-02-22T23:34:00Z">
            <w:rPr>
              <w:rFonts w:ascii="Calibri" w:eastAsia="Calibri" w:hAnsi="Calibri" w:cs="Calibri"/>
              <w:color w:val="000000" w:themeColor="text1"/>
            </w:rPr>
          </w:rPrChange>
        </w:rPr>
        <w:pPrChange w:id="196" w:author="Faraz Bagher Nezhad Ghazijahani" w:date="2022-02-22T18:35:00Z">
          <w:pPr>
            <w:numPr>
              <w:numId w:val="2"/>
            </w:numPr>
            <w:ind w:left="720" w:hanging="720"/>
          </w:pPr>
        </w:pPrChange>
      </w:pPr>
      <w:r w:rsidRPr="00320FE6">
        <w:rPr>
          <w:rFonts w:eastAsia="Calibri" w:cs="Calibri"/>
          <w:color w:val="000000" w:themeColor="text1"/>
          <w:rPrChange w:id="197" w:author="Faraz Bagher Nezhad Ghazijahani" w:date="2022-02-22T23:34:00Z">
            <w:rPr>
              <w:rFonts w:ascii="Calibri" w:eastAsia="Calibri" w:hAnsi="Calibri" w:cs="Calibri"/>
              <w:color w:val="000000" w:themeColor="text1"/>
            </w:rPr>
          </w:rPrChange>
        </w:rPr>
        <w:t xml:space="preserve"> </w:t>
      </w:r>
    </w:p>
    <w:p w14:paraId="3B1BD807" w14:textId="7929E707" w:rsidR="00570A19" w:rsidRPr="00320FE6" w:rsidRDefault="0CFB514E" w:rsidP="00E17F91">
      <w:pPr>
        <w:rPr>
          <w:ins w:id="198" w:author="Aytaj Najafova" w:date="2022-02-22T22:31:00Z"/>
          <w:rFonts w:eastAsia="Calibri" w:cs="Calibri"/>
          <w:color w:val="000000" w:themeColor="text1"/>
          <w:rPrChange w:id="199" w:author="Faraz Bagher Nezhad Ghazijahani" w:date="2022-02-22T23:34:00Z">
            <w:rPr>
              <w:ins w:id="200" w:author="Aytaj Najafova" w:date="2022-02-22T22:31:00Z"/>
              <w:rFonts w:ascii="Calibri" w:eastAsia="Calibri" w:hAnsi="Calibri" w:cs="Calibri"/>
              <w:color w:val="000000" w:themeColor="text1"/>
            </w:rPr>
          </w:rPrChange>
        </w:rPr>
      </w:pPr>
      <w:r w:rsidRPr="00320FE6">
        <w:rPr>
          <w:rFonts w:eastAsia="Calibri" w:cs="Calibri"/>
          <w:color w:val="000000" w:themeColor="text1"/>
          <w:rPrChange w:id="201" w:author="Faraz Bagher Nezhad Ghazijahani" w:date="2022-02-22T23:34:00Z">
            <w:rPr>
              <w:rFonts w:ascii="Calibri" w:eastAsia="Calibri" w:hAnsi="Calibri" w:cs="Calibri"/>
              <w:color w:val="000000" w:themeColor="text1"/>
            </w:rPr>
          </w:rPrChange>
        </w:rPr>
        <w:t>Business Value:</w:t>
      </w:r>
    </w:p>
    <w:p w14:paraId="087E50F1" w14:textId="77777777" w:rsidR="00451D10" w:rsidRPr="00320FE6" w:rsidRDefault="00451D10" w:rsidP="00E17F91">
      <w:pPr>
        <w:rPr>
          <w:ins w:id="202" w:author="Aytaj Najafova" w:date="2022-02-22T22:31:00Z"/>
          <w:rFonts w:eastAsia="Calibri" w:cs="Calibri"/>
          <w:color w:val="000000" w:themeColor="text1"/>
          <w:rPrChange w:id="203" w:author="Faraz Bagher Nezhad Ghazijahani" w:date="2022-02-22T23:34:00Z">
            <w:rPr>
              <w:ins w:id="204" w:author="Aytaj Najafova" w:date="2022-02-22T22:31:00Z"/>
              <w:rFonts w:ascii="Calibri" w:eastAsia="Calibri" w:hAnsi="Calibri" w:cs="Calibri"/>
              <w:color w:val="000000" w:themeColor="text1"/>
            </w:rPr>
          </w:rPrChange>
        </w:rPr>
      </w:pPr>
    </w:p>
    <w:p w14:paraId="263FE9D9" w14:textId="656F1035" w:rsidR="00451D10" w:rsidRPr="00320FE6" w:rsidRDefault="00451D10" w:rsidP="00451D10">
      <w:pPr>
        <w:ind w:left="720"/>
        <w:rPr>
          <w:ins w:id="205" w:author="Aytaj Najafova" w:date="2022-02-22T22:31:00Z"/>
        </w:rPr>
      </w:pPr>
      <w:ins w:id="206" w:author="Aytaj Najafova" w:date="2022-02-22T22:31:00Z">
        <w:r w:rsidRPr="00320FE6">
          <w:t>Estimates of tangible value (calculated annually):</w:t>
        </w:r>
      </w:ins>
    </w:p>
    <w:p w14:paraId="2007BEB7" w14:textId="77777777" w:rsidR="00451D10" w:rsidRPr="00320FE6" w:rsidRDefault="00451D10">
      <w:pPr>
        <w:ind w:left="720"/>
        <w:rPr>
          <w:rPrChange w:id="207" w:author="Faraz Bagher Nezhad Ghazijahani" w:date="2022-02-22T23:34:00Z">
            <w:rPr>
              <w:rFonts w:ascii="Calibri" w:eastAsia="Calibri" w:hAnsi="Calibri" w:cs="Calibri"/>
              <w:color w:val="000000" w:themeColor="text1"/>
            </w:rPr>
          </w:rPrChange>
        </w:rPr>
        <w:pPrChange w:id="208" w:author="Aytaj Najafova" w:date="2022-02-22T22:31:00Z">
          <w:pPr/>
        </w:pPrChange>
      </w:pPr>
    </w:p>
    <w:p w14:paraId="13AA0C7F" w14:textId="7929E707" w:rsidR="00570A19" w:rsidRPr="00320FE6" w:rsidRDefault="0CFB514E">
      <w:pPr>
        <w:pStyle w:val="ListParagraph"/>
        <w:numPr>
          <w:ilvl w:val="0"/>
          <w:numId w:val="42"/>
        </w:numPr>
        <w:rPr>
          <w:ins w:id="209" w:author="Aytaj Najafova" w:date="2022-02-22T22:30:00Z"/>
          <w:rFonts w:eastAsia="Cambria" w:cs="Cambria"/>
        </w:rPr>
      </w:pPr>
      <w:r w:rsidRPr="00320FE6">
        <w:rPr>
          <w:rFonts w:eastAsia="Cambria" w:cs="Cambria"/>
        </w:rPr>
        <w:t>100,000$ from delivery fees (annually)</w:t>
      </w:r>
    </w:p>
    <w:p w14:paraId="45CC3FD9" w14:textId="054D8101" w:rsidR="005A6DCD" w:rsidRPr="00320FE6" w:rsidRDefault="005A6DCD" w:rsidP="005A6DCD">
      <w:pPr>
        <w:pStyle w:val="ListParagraph"/>
        <w:numPr>
          <w:ilvl w:val="0"/>
          <w:numId w:val="42"/>
        </w:numPr>
        <w:rPr>
          <w:ins w:id="210" w:author="Aytaj Najafova" w:date="2022-02-22T22:30:00Z"/>
          <w:rPrChange w:id="211" w:author="Faraz Bagher Nezhad Ghazijahani" w:date="2022-02-22T23:34:00Z">
            <w:rPr>
              <w:ins w:id="212" w:author="Aytaj Najafova" w:date="2022-02-22T22:30:00Z"/>
              <w:rFonts w:eastAsia="Cambria"/>
            </w:rPr>
          </w:rPrChange>
        </w:rPr>
      </w:pPr>
      <w:ins w:id="213" w:author="Aytaj Najafova" w:date="2022-02-22T22:30:00Z">
        <w:r w:rsidRPr="00320FE6">
          <w:t xml:space="preserve"> 100,000 </w:t>
        </w:r>
        <w:r w:rsidRPr="00320FE6">
          <w:rPr>
            <w:rFonts w:ascii="Times New Roman" w:hAnsi="Times New Roman" w:cs="Times New Roman"/>
          </w:rPr>
          <w:t>₼</w:t>
        </w:r>
        <w:r w:rsidRPr="00320FE6">
          <w:t xml:space="preserve"> from taxes of every order</w:t>
        </w:r>
      </w:ins>
    </w:p>
    <w:p w14:paraId="1E4F76C7" w14:textId="496E0EDE" w:rsidR="00C15781" w:rsidRPr="00320FE6" w:rsidRDefault="00C15781" w:rsidP="00C15781">
      <w:pPr>
        <w:pStyle w:val="ListParagraph"/>
        <w:numPr>
          <w:ilvl w:val="0"/>
          <w:numId w:val="40"/>
        </w:numPr>
        <w:rPr>
          <w:ins w:id="214" w:author="Aytaj Najafova" w:date="2022-02-22T22:30:00Z"/>
        </w:rPr>
      </w:pPr>
      <w:ins w:id="215" w:author="Aytaj Najafova" w:date="2022-02-22T22:30:00Z">
        <w:r w:rsidRPr="00320FE6">
          <w:t xml:space="preserve"> 30-35% increase in sales</w:t>
        </w:r>
      </w:ins>
    </w:p>
    <w:p w14:paraId="698C81E3" w14:textId="1DBC6500" w:rsidR="00C15781" w:rsidRPr="00320FE6" w:rsidRDefault="00C15781" w:rsidP="00C15781">
      <w:pPr>
        <w:pStyle w:val="ListParagraph"/>
        <w:numPr>
          <w:ilvl w:val="0"/>
          <w:numId w:val="40"/>
        </w:numPr>
        <w:rPr>
          <w:ins w:id="216" w:author="Aytaj Najafova" w:date="2022-02-22T22:31:00Z"/>
        </w:rPr>
      </w:pPr>
      <w:ins w:id="217" w:author="Aytaj Najafova" w:date="2022-02-22T22:30:00Z">
        <w:r w:rsidRPr="00320FE6">
          <w:lastRenderedPageBreak/>
          <w:t xml:space="preserve"> 25% increase in cross-selling (contracts with different companies to promote users)</w:t>
        </w:r>
      </w:ins>
    </w:p>
    <w:p w14:paraId="785C563E" w14:textId="77777777" w:rsidR="004971F4" w:rsidRPr="00320FE6" w:rsidRDefault="004971F4" w:rsidP="004971F4">
      <w:pPr>
        <w:rPr>
          <w:ins w:id="218" w:author="Aytaj Najafova" w:date="2022-02-22T22:31:00Z"/>
        </w:rPr>
      </w:pPr>
    </w:p>
    <w:p w14:paraId="10E33047" w14:textId="6D09362F" w:rsidR="00451D10" w:rsidRPr="00320FE6" w:rsidRDefault="00451D10" w:rsidP="004971F4">
      <w:pPr>
        <w:rPr>
          <w:ins w:id="219" w:author="Aytaj Najafova" w:date="2022-02-22T22:31:00Z"/>
        </w:rPr>
      </w:pPr>
      <w:ins w:id="220" w:author="Aytaj Najafova" w:date="2022-02-22T22:31:00Z">
        <w:r w:rsidRPr="00320FE6">
          <w:t xml:space="preserve">      Intangible value:</w:t>
        </w:r>
      </w:ins>
    </w:p>
    <w:p w14:paraId="5E33F25C" w14:textId="77777777" w:rsidR="00451D10" w:rsidRPr="00320FE6" w:rsidRDefault="00451D10" w:rsidP="004971F4">
      <w:pPr>
        <w:rPr>
          <w:ins w:id="221" w:author="Aytaj Najafova" w:date="2022-02-22T22:31:00Z"/>
        </w:rPr>
      </w:pPr>
    </w:p>
    <w:p w14:paraId="53B7DDB4" w14:textId="10DC1BD1" w:rsidR="004971F4" w:rsidRPr="00320FE6" w:rsidRDefault="004971F4" w:rsidP="004971F4">
      <w:pPr>
        <w:numPr>
          <w:ilvl w:val="0"/>
          <w:numId w:val="44"/>
        </w:numPr>
        <w:rPr>
          <w:ins w:id="222" w:author="Aytaj Najafova" w:date="2022-02-22T22:31:00Z"/>
        </w:rPr>
      </w:pPr>
      <w:ins w:id="223" w:author="Aytaj Najafova" w:date="2022-02-22T22:31:00Z">
        <w:r w:rsidRPr="00320FE6">
          <w:t>As an Intangible value this project will improve customer satisfaction by solving problems easily in a short period of time</w:t>
        </w:r>
      </w:ins>
      <w:ins w:id="224" w:author="Faraz Bagher Nezhad Ghazijahani" w:date="2022-02-22T23:36:00Z">
        <w:r w:rsidR="00320FE6">
          <w:t>&gt;</w:t>
        </w:r>
      </w:ins>
    </w:p>
    <w:p w14:paraId="095551B8" w14:textId="77777777" w:rsidR="004971F4" w:rsidRPr="00320FE6" w:rsidRDefault="004971F4">
      <w:pPr>
        <w:rPr>
          <w:ins w:id="225" w:author="Aytaj Najafova" w:date="2022-02-22T22:30:00Z"/>
        </w:rPr>
        <w:pPrChange w:id="226" w:author="Aytaj Najafova" w:date="2022-02-22T22:31:00Z">
          <w:pPr>
            <w:pStyle w:val="ListParagraph"/>
            <w:numPr>
              <w:numId w:val="40"/>
            </w:numPr>
            <w:ind w:hanging="360"/>
          </w:pPr>
        </w:pPrChange>
      </w:pPr>
    </w:p>
    <w:p w14:paraId="7FB5CEE1" w14:textId="77777777" w:rsidR="00C15781" w:rsidRPr="00320FE6" w:rsidRDefault="00C15781">
      <w:pPr>
        <w:ind w:left="360"/>
        <w:rPr>
          <w:del w:id="227" w:author="Faraz Bagher Nezhad Ghazijahani" w:date="2022-02-22T18:35:00Z"/>
          <w:rFonts w:eastAsia="Cambria" w:cs="Cambria"/>
        </w:rPr>
        <w:pPrChange w:id="228" w:author="Aytaj Najafova" w:date="2022-02-22T22:30:00Z">
          <w:pPr/>
        </w:pPrChange>
      </w:pPr>
    </w:p>
    <w:p w14:paraId="18892E0F" w14:textId="7929E707" w:rsidR="00570A19" w:rsidRPr="00320FE6" w:rsidRDefault="0CFB514E">
      <w:pPr>
        <w:rPr>
          <w:del w:id="229" w:author="Faraz Bagher Nezhad Ghazijahani" w:date="2022-02-22T18:35:00Z"/>
          <w:rFonts w:eastAsia="Calibri" w:cs="Calibri"/>
          <w:color w:val="000000" w:themeColor="text1"/>
          <w:rPrChange w:id="230" w:author="Faraz Bagher Nezhad Ghazijahani" w:date="2022-02-22T23:34:00Z">
            <w:rPr>
              <w:del w:id="231" w:author="Faraz Bagher Nezhad Ghazijahani" w:date="2022-02-22T18:35:00Z"/>
              <w:rFonts w:ascii="Calibri" w:eastAsia="Calibri" w:hAnsi="Calibri" w:cs="Calibri"/>
              <w:color w:val="000000" w:themeColor="text1"/>
            </w:rPr>
          </w:rPrChange>
        </w:rPr>
        <w:pPrChange w:id="232" w:author="Faraz Bagher Nezhad Ghazijahani" w:date="2022-02-22T18:35:00Z">
          <w:pPr>
            <w:numPr>
              <w:numId w:val="1"/>
            </w:numPr>
            <w:ind w:left="720" w:hanging="360"/>
          </w:pPr>
        </w:pPrChange>
      </w:pPr>
      <w:del w:id="233" w:author="Faraz Bagher Nezhad Ghazijahani" w:date="2022-02-22T18:35:00Z">
        <w:r w:rsidRPr="00320FE6" w:rsidDel="5C27500A">
          <w:rPr>
            <w:rFonts w:eastAsia="Calibri" w:cs="Calibri"/>
            <w:color w:val="000000" w:themeColor="text1"/>
            <w:rPrChange w:id="234" w:author="Faraz Bagher Nezhad Ghazijahani" w:date="2022-02-22T23:34:00Z">
              <w:rPr>
                <w:rFonts w:ascii="Calibri" w:eastAsia="Calibri" w:hAnsi="Calibri" w:cs="Calibri"/>
                <w:color w:val="000000" w:themeColor="text1"/>
              </w:rPr>
            </w:rPrChange>
          </w:rPr>
          <w:delText xml:space="preserve"> </w:delText>
        </w:r>
      </w:del>
    </w:p>
    <w:p w14:paraId="5D3602E6" w14:textId="7929E707" w:rsidR="00570A19" w:rsidRPr="00320FE6" w:rsidRDefault="0CFB514E" w:rsidP="00E17F91">
      <w:pPr>
        <w:rPr>
          <w:rFonts w:eastAsia="Calibri" w:cs="Calibri"/>
          <w:color w:val="000000" w:themeColor="text1"/>
          <w:rPrChange w:id="235" w:author="Faraz Bagher Nezhad Ghazijahani" w:date="2022-02-22T23:34:00Z">
            <w:rPr>
              <w:rFonts w:ascii="Calibri" w:eastAsia="Calibri" w:hAnsi="Calibri" w:cs="Calibri"/>
              <w:color w:val="000000" w:themeColor="text1"/>
            </w:rPr>
          </w:rPrChange>
        </w:rPr>
      </w:pPr>
      <w:r w:rsidRPr="00320FE6">
        <w:rPr>
          <w:rFonts w:eastAsia="Calibri" w:cs="Calibri"/>
          <w:color w:val="000000" w:themeColor="text1"/>
          <w:rPrChange w:id="236" w:author="Faraz Bagher Nezhad Ghazijahani" w:date="2022-02-22T23:34:00Z">
            <w:rPr>
              <w:rFonts w:ascii="Calibri" w:eastAsia="Calibri" w:hAnsi="Calibri" w:cs="Calibri"/>
              <w:color w:val="000000" w:themeColor="text1"/>
            </w:rPr>
          </w:rPrChange>
        </w:rPr>
        <w:t xml:space="preserve"> </w:t>
      </w:r>
    </w:p>
    <w:p w14:paraId="1113D3E6" w14:textId="6C91C00C" w:rsidR="00570A19" w:rsidRPr="00320FE6" w:rsidRDefault="00570A19" w:rsidP="785C5F9B">
      <w:pPr>
        <w:rPr>
          <w:del w:id="237" w:author="Faraz Bagher Nezhad Ghazijahani" w:date="2022-02-22T19:08:00Z"/>
          <w:sz w:val="32"/>
          <w:szCs w:val="32"/>
          <w:rPrChange w:id="238" w:author="Faraz Bagher Nezhad Ghazijahani" w:date="2022-02-22T23:35:00Z">
            <w:rPr>
              <w:del w:id="239" w:author="Faraz Bagher Nezhad Ghazijahani" w:date="2022-02-22T19:08:00Z"/>
            </w:rPr>
          </w:rPrChange>
        </w:rPr>
      </w:pPr>
      <w:del w:id="240" w:author="Faraz Bagher Nezhad Ghazijahani" w:date="2022-02-22T19:08:00Z">
        <w:r w:rsidRPr="00320FE6" w:rsidDel="152C9CCD">
          <w:rPr>
            <w:sz w:val="32"/>
            <w:szCs w:val="32"/>
            <w:rPrChange w:id="241" w:author="Faraz Bagher Nezhad Ghazijahani" w:date="2022-02-22T23:35:00Z">
              <w:rPr/>
            </w:rPrChange>
          </w:rPr>
          <w:delText xml:space="preserve">&lt;Based on the </w:delText>
        </w:r>
        <w:r w:rsidRPr="00320FE6" w:rsidDel="5FFCB881">
          <w:rPr>
            <w:sz w:val="32"/>
            <w:szCs w:val="32"/>
            <w:rPrChange w:id="242" w:author="Faraz Bagher Nezhad Ghazijahani" w:date="2022-02-22T23:35:00Z">
              <w:rPr/>
            </w:rPrChange>
          </w:rPr>
          <w:delText xml:space="preserve">raw </w:delText>
        </w:r>
        <w:r w:rsidRPr="00320FE6" w:rsidDel="35EE79F3">
          <w:rPr>
            <w:sz w:val="32"/>
            <w:szCs w:val="32"/>
            <w:rPrChange w:id="243" w:author="Faraz Bagher Nezhad Ghazijahani" w:date="2022-02-22T23:35:00Z">
              <w:rPr/>
            </w:rPrChange>
          </w:rPr>
          <w:delText xml:space="preserve">individual </w:delText>
        </w:r>
        <w:r w:rsidRPr="00320FE6" w:rsidDel="152C9CCD">
          <w:rPr>
            <w:sz w:val="32"/>
            <w:szCs w:val="32"/>
            <w:rPrChange w:id="244" w:author="Faraz Bagher Nezhad Ghazijahani" w:date="2022-02-22T23:35:00Z">
              <w:rPr/>
            </w:rPrChange>
          </w:rPr>
          <w:delText>System Request</w:delText>
        </w:r>
        <w:r w:rsidRPr="00320FE6" w:rsidDel="35EE79F3">
          <w:rPr>
            <w:sz w:val="32"/>
            <w:szCs w:val="32"/>
            <w:rPrChange w:id="245" w:author="Faraz Bagher Nezhad Ghazijahani" w:date="2022-02-22T23:35:00Z">
              <w:rPr/>
            </w:rPrChange>
          </w:rPr>
          <w:delText xml:space="preserve"> Statement for the selected project</w:delText>
        </w:r>
        <w:r w:rsidRPr="00320FE6" w:rsidDel="152C9CCD">
          <w:rPr>
            <w:sz w:val="32"/>
            <w:szCs w:val="32"/>
            <w:rPrChange w:id="246" w:author="Faraz Bagher Nezhad Ghazijahani" w:date="2022-02-22T23:35:00Z">
              <w:rPr/>
            </w:rPrChange>
          </w:rPr>
          <w:delText>, in this subsection:</w:delText>
        </w:r>
      </w:del>
    </w:p>
    <w:p w14:paraId="40B4DB79" w14:textId="77777777" w:rsidR="00570A19" w:rsidRPr="00320FE6" w:rsidRDefault="00570A19" w:rsidP="00607075">
      <w:pPr>
        <w:numPr>
          <w:ilvl w:val="0"/>
          <w:numId w:val="3"/>
        </w:numPr>
        <w:rPr>
          <w:del w:id="247" w:author="Faraz Bagher Nezhad Ghazijahani" w:date="2022-02-22T19:08:00Z"/>
          <w:sz w:val="32"/>
          <w:szCs w:val="32"/>
          <w:rPrChange w:id="248" w:author="Faraz Bagher Nezhad Ghazijahani" w:date="2022-02-22T23:35:00Z">
            <w:rPr>
              <w:del w:id="249" w:author="Faraz Bagher Nezhad Ghazijahani" w:date="2022-02-22T19:08:00Z"/>
            </w:rPr>
          </w:rPrChange>
        </w:rPr>
      </w:pPr>
      <w:del w:id="250" w:author="Faraz Bagher Nezhad Ghazijahani" w:date="2022-02-22T19:08:00Z">
        <w:r w:rsidRPr="00320FE6" w:rsidDel="152C9CCD">
          <w:rPr>
            <w:sz w:val="32"/>
            <w:szCs w:val="32"/>
            <w:rPrChange w:id="251" w:author="Faraz Bagher Nezhad Ghazijahani" w:date="2022-02-22T23:35:00Z">
              <w:rPr/>
            </w:rPrChange>
          </w:rPr>
          <w:delText xml:space="preserve">Identify the </w:delText>
        </w:r>
        <w:r w:rsidRPr="00320FE6" w:rsidDel="67583F06">
          <w:rPr>
            <w:sz w:val="32"/>
            <w:szCs w:val="32"/>
            <w:rPrChange w:id="252" w:author="Faraz Bagher Nezhad Ghazijahani" w:date="2022-02-22T23:35:00Z">
              <w:rPr/>
            </w:rPrChange>
          </w:rPr>
          <w:delText>system</w:delText>
        </w:r>
        <w:r w:rsidRPr="00320FE6" w:rsidDel="152C9CCD">
          <w:rPr>
            <w:sz w:val="32"/>
            <w:szCs w:val="32"/>
            <w:rPrChange w:id="253" w:author="Faraz Bagher Nezhad Ghazijahani" w:date="2022-02-22T23:35:00Z">
              <w:rPr/>
            </w:rPrChange>
          </w:rPr>
          <w:delText xml:space="preserve"> to be produced by name</w:delText>
        </w:r>
      </w:del>
    </w:p>
    <w:p w14:paraId="75547E48" w14:textId="77777777" w:rsidR="00570A19" w:rsidRPr="00320FE6" w:rsidRDefault="00570A19" w:rsidP="00607075">
      <w:pPr>
        <w:numPr>
          <w:ilvl w:val="0"/>
          <w:numId w:val="3"/>
        </w:numPr>
        <w:rPr>
          <w:del w:id="254" w:author="Faraz Bagher Nezhad Ghazijahani" w:date="2022-02-22T19:08:00Z"/>
          <w:sz w:val="32"/>
          <w:szCs w:val="32"/>
          <w:rPrChange w:id="255" w:author="Faraz Bagher Nezhad Ghazijahani" w:date="2022-02-22T23:35:00Z">
            <w:rPr>
              <w:del w:id="256" w:author="Faraz Bagher Nezhad Ghazijahani" w:date="2022-02-22T19:08:00Z"/>
            </w:rPr>
          </w:rPrChange>
        </w:rPr>
      </w:pPr>
      <w:del w:id="257" w:author="Faraz Bagher Nezhad Ghazijahani" w:date="2022-02-22T19:08:00Z">
        <w:r w:rsidRPr="00320FE6" w:rsidDel="152C9CCD">
          <w:rPr>
            <w:sz w:val="32"/>
            <w:szCs w:val="32"/>
            <w:rPrChange w:id="258" w:author="Faraz Bagher Nezhad Ghazijahani" w:date="2022-02-22T23:35:00Z">
              <w:rPr/>
            </w:rPrChange>
          </w:rPr>
          <w:delText xml:space="preserve">Explain what the </w:delText>
        </w:r>
        <w:r w:rsidRPr="00320FE6" w:rsidDel="67583F06">
          <w:rPr>
            <w:sz w:val="32"/>
            <w:szCs w:val="32"/>
            <w:rPrChange w:id="259" w:author="Faraz Bagher Nezhad Ghazijahani" w:date="2022-02-22T23:35:00Z">
              <w:rPr/>
            </w:rPrChange>
          </w:rPr>
          <w:delText>system</w:delText>
        </w:r>
        <w:r w:rsidRPr="00320FE6" w:rsidDel="152C9CCD">
          <w:rPr>
            <w:sz w:val="32"/>
            <w:szCs w:val="32"/>
            <w:rPrChange w:id="260" w:author="Faraz Bagher Nezhad Ghazijahani" w:date="2022-02-22T23:35:00Z">
              <w:rPr/>
            </w:rPrChange>
          </w:rPr>
          <w:delText xml:space="preserve"> will, and, if necessary, will NOT do</w:delText>
        </w:r>
      </w:del>
    </w:p>
    <w:p w14:paraId="457D7B61" w14:textId="77777777" w:rsidR="00570A19" w:rsidRPr="00320FE6" w:rsidRDefault="00570A19" w:rsidP="00607075">
      <w:pPr>
        <w:numPr>
          <w:ilvl w:val="0"/>
          <w:numId w:val="3"/>
        </w:numPr>
        <w:rPr>
          <w:del w:id="261" w:author="Faraz Bagher Nezhad Ghazijahani" w:date="2022-02-22T19:08:00Z"/>
          <w:sz w:val="32"/>
          <w:szCs w:val="32"/>
          <w:rPrChange w:id="262" w:author="Faraz Bagher Nezhad Ghazijahani" w:date="2022-02-22T23:35:00Z">
            <w:rPr>
              <w:del w:id="263" w:author="Faraz Bagher Nezhad Ghazijahani" w:date="2022-02-22T19:08:00Z"/>
            </w:rPr>
          </w:rPrChange>
        </w:rPr>
      </w:pPr>
      <w:del w:id="264" w:author="Faraz Bagher Nezhad Ghazijahani" w:date="2022-02-22T19:08:00Z">
        <w:r w:rsidRPr="00320FE6" w:rsidDel="152C9CCD">
          <w:rPr>
            <w:sz w:val="32"/>
            <w:szCs w:val="32"/>
            <w:rPrChange w:id="265" w:author="Faraz Bagher Nezhad Ghazijahani" w:date="2022-02-22T23:35:00Z">
              <w:rPr/>
            </w:rPrChange>
          </w:rPr>
          <w:delText>Describe the application of the system being specified, including relevant b</w:delText>
        </w:r>
        <w:r w:rsidRPr="00320FE6" w:rsidDel="5FFCB881">
          <w:rPr>
            <w:sz w:val="32"/>
            <w:szCs w:val="32"/>
            <w:rPrChange w:id="266" w:author="Faraz Bagher Nezhad Ghazijahani" w:date="2022-02-22T23:35:00Z">
              <w:rPr/>
            </w:rPrChange>
          </w:rPr>
          <w:delText xml:space="preserve">enefits, objectives, and goals </w:delText>
        </w:r>
      </w:del>
    </w:p>
    <w:p w14:paraId="79F30F60" w14:textId="77777777" w:rsidR="00570A19" w:rsidRPr="00320FE6" w:rsidRDefault="00570A19" w:rsidP="00607075">
      <w:pPr>
        <w:numPr>
          <w:ilvl w:val="0"/>
          <w:numId w:val="3"/>
        </w:numPr>
        <w:rPr>
          <w:del w:id="267" w:author="Faraz Bagher Nezhad Ghazijahani" w:date="2022-02-22T19:08:00Z"/>
          <w:sz w:val="32"/>
          <w:szCs w:val="32"/>
          <w:rPrChange w:id="268" w:author="Faraz Bagher Nezhad Ghazijahani" w:date="2022-02-22T23:35:00Z">
            <w:rPr>
              <w:del w:id="269" w:author="Faraz Bagher Nezhad Ghazijahani" w:date="2022-02-22T19:08:00Z"/>
            </w:rPr>
          </w:rPrChange>
        </w:rPr>
      </w:pPr>
      <w:del w:id="270" w:author="Faraz Bagher Nezhad Ghazijahani" w:date="2022-02-22T19:08:00Z">
        <w:r w:rsidRPr="00320FE6" w:rsidDel="152C9CCD">
          <w:rPr>
            <w:sz w:val="32"/>
            <w:szCs w:val="32"/>
            <w:rPrChange w:id="271" w:author="Faraz Bagher Nezhad Ghazijahani" w:date="2022-02-22T23:35:00Z">
              <w:rPr/>
            </w:rPrChange>
          </w:rPr>
          <w:delText>Be consistent with similar statements in higher-level specifications if they exist</w:delText>
        </w:r>
      </w:del>
    </w:p>
    <w:p w14:paraId="7CA1DF97" w14:textId="77777777" w:rsidR="00570A19" w:rsidRPr="00320FE6" w:rsidRDefault="00570A19" w:rsidP="00570A19">
      <w:pPr>
        <w:rPr>
          <w:del w:id="272" w:author="Faraz Bagher Nezhad Ghazijahani" w:date="2022-02-22T19:08:00Z"/>
          <w:sz w:val="32"/>
          <w:szCs w:val="32"/>
          <w:rPrChange w:id="273" w:author="Faraz Bagher Nezhad Ghazijahani" w:date="2022-02-22T23:35:00Z">
            <w:rPr>
              <w:del w:id="274" w:author="Faraz Bagher Nezhad Ghazijahani" w:date="2022-02-22T19:08:00Z"/>
            </w:rPr>
          </w:rPrChange>
        </w:rPr>
      </w:pPr>
      <w:del w:id="275" w:author="Faraz Bagher Nezhad Ghazijahani" w:date="2022-02-22T19:08:00Z">
        <w:r w:rsidRPr="00320FE6" w:rsidDel="152C9CCD">
          <w:rPr>
            <w:sz w:val="32"/>
            <w:szCs w:val="32"/>
            <w:rPrChange w:id="276" w:author="Faraz Bagher Nezhad Ghazijahani" w:date="2022-02-22T23:35:00Z">
              <w:rPr/>
            </w:rPrChange>
          </w:rPr>
          <w:delText>This should be an executive-level summary. DO NOT enumerate requirements list here.</w:delText>
        </w:r>
      </w:del>
    </w:p>
    <w:p w14:paraId="690B9EA9" w14:textId="77777777" w:rsidR="00CA7833" w:rsidRPr="00320FE6" w:rsidRDefault="00CA7833" w:rsidP="00373CDA">
      <w:pPr>
        <w:rPr>
          <w:del w:id="277" w:author="Faraz Bagher Nezhad Ghazijahani" w:date="2022-02-22T19:08:00Z"/>
          <w:sz w:val="32"/>
          <w:szCs w:val="32"/>
          <w:rPrChange w:id="278" w:author="Faraz Bagher Nezhad Ghazijahani" w:date="2022-02-22T23:35:00Z">
            <w:rPr>
              <w:del w:id="279" w:author="Faraz Bagher Nezhad Ghazijahani" w:date="2022-02-22T19:08:00Z"/>
            </w:rPr>
          </w:rPrChange>
        </w:rPr>
      </w:pPr>
      <w:del w:id="280" w:author="Faraz Bagher Nezhad Ghazijahani" w:date="2022-02-22T19:08:00Z">
        <w:r w:rsidRPr="00320FE6" w:rsidDel="646F4168">
          <w:rPr>
            <w:sz w:val="32"/>
            <w:szCs w:val="32"/>
            <w:rPrChange w:id="281" w:author="Faraz Bagher Nezhad Ghazijahani" w:date="2022-02-22T23:35:00Z">
              <w:rPr/>
            </w:rPrChange>
          </w:rPr>
          <w:delText>You may want to include the revised</w:delText>
        </w:r>
        <w:r w:rsidRPr="00320FE6" w:rsidDel="61ECC662">
          <w:rPr>
            <w:sz w:val="32"/>
            <w:szCs w:val="32"/>
            <w:rPrChange w:id="282" w:author="Faraz Bagher Nezhad Ghazijahani" w:date="2022-02-22T23:35:00Z">
              <w:rPr/>
            </w:rPrChange>
          </w:rPr>
          <w:delText xml:space="preserve"> and updated/expanded</w:delText>
        </w:r>
        <w:r w:rsidRPr="00320FE6" w:rsidDel="646F4168">
          <w:rPr>
            <w:sz w:val="32"/>
            <w:szCs w:val="32"/>
            <w:rPrChange w:id="283" w:author="Faraz Bagher Nezhad Ghazijahani" w:date="2022-02-22T23:35:00Z">
              <w:rPr/>
            </w:rPrChange>
          </w:rPr>
          <w:delText xml:space="preserve"> </w:delText>
        </w:r>
        <w:r w:rsidRPr="00320FE6" w:rsidDel="58CD0EC2">
          <w:rPr>
            <w:sz w:val="32"/>
            <w:szCs w:val="32"/>
            <w:rPrChange w:id="284" w:author="Faraz Bagher Nezhad Ghazijahani" w:date="2022-02-22T23:35:00Z">
              <w:rPr/>
            </w:rPrChange>
          </w:rPr>
          <w:delText>S</w:delText>
        </w:r>
        <w:r w:rsidRPr="00320FE6" w:rsidDel="646F4168">
          <w:rPr>
            <w:sz w:val="32"/>
            <w:szCs w:val="32"/>
            <w:rPrChange w:id="285" w:author="Faraz Bagher Nezhad Ghazijahani" w:date="2022-02-22T23:35:00Z">
              <w:rPr/>
            </w:rPrChange>
          </w:rPr>
          <w:delText xml:space="preserve">ystem </w:delText>
        </w:r>
        <w:r w:rsidRPr="00320FE6" w:rsidDel="58CD0EC2">
          <w:rPr>
            <w:sz w:val="32"/>
            <w:szCs w:val="32"/>
            <w:rPrChange w:id="286" w:author="Faraz Bagher Nezhad Ghazijahani" w:date="2022-02-22T23:35:00Z">
              <w:rPr/>
            </w:rPrChange>
          </w:rPr>
          <w:delText>R</w:delText>
        </w:r>
        <w:r w:rsidRPr="00320FE6" w:rsidDel="646F4168">
          <w:rPr>
            <w:sz w:val="32"/>
            <w:szCs w:val="32"/>
            <w:rPrChange w:id="287" w:author="Faraz Bagher Nezhad Ghazijahani" w:date="2022-02-22T23:35:00Z">
              <w:rPr/>
            </w:rPrChange>
          </w:rPr>
          <w:delText>equest</w:delText>
        </w:r>
        <w:r w:rsidRPr="00320FE6" w:rsidDel="61ECC662">
          <w:rPr>
            <w:sz w:val="32"/>
            <w:szCs w:val="32"/>
            <w:rPrChange w:id="288" w:author="Faraz Bagher Nezhad Ghazijahani" w:date="2022-02-22T23:35:00Z">
              <w:rPr/>
            </w:rPrChange>
          </w:rPr>
          <w:delText xml:space="preserve"> Statement</w:delText>
        </w:r>
        <w:r w:rsidRPr="00320FE6" w:rsidDel="646F4168">
          <w:rPr>
            <w:sz w:val="32"/>
            <w:szCs w:val="32"/>
            <w:rPrChange w:id="289" w:author="Faraz Bagher Nezhad Ghazijahani" w:date="2022-02-22T23:35:00Z">
              <w:rPr/>
            </w:rPrChange>
          </w:rPr>
          <w:delText xml:space="preserve"> that includes the following sections:</w:delText>
        </w:r>
      </w:del>
    </w:p>
    <w:p w14:paraId="7DD2AE81" w14:textId="77777777" w:rsidR="00CA7833" w:rsidRPr="00320FE6" w:rsidRDefault="00CA7833" w:rsidP="00607075">
      <w:pPr>
        <w:numPr>
          <w:ilvl w:val="0"/>
          <w:numId w:val="4"/>
        </w:numPr>
        <w:rPr>
          <w:del w:id="290" w:author="Faraz Bagher Nezhad Ghazijahani" w:date="2022-02-22T19:08:00Z"/>
          <w:sz w:val="32"/>
          <w:szCs w:val="32"/>
          <w:rPrChange w:id="291" w:author="Faraz Bagher Nezhad Ghazijahani" w:date="2022-02-22T23:35:00Z">
            <w:rPr>
              <w:del w:id="292" w:author="Faraz Bagher Nezhad Ghazijahani" w:date="2022-02-22T19:08:00Z"/>
            </w:rPr>
          </w:rPrChange>
        </w:rPr>
      </w:pPr>
      <w:del w:id="293" w:author="Faraz Bagher Nezhad Ghazijahani" w:date="2022-02-22T19:08:00Z">
        <w:r w:rsidRPr="00320FE6" w:rsidDel="646F4168">
          <w:rPr>
            <w:sz w:val="32"/>
            <w:szCs w:val="32"/>
            <w:rPrChange w:id="294" w:author="Faraz Bagher Nezhad Ghazijahani" w:date="2022-02-22T23:35:00Z">
              <w:rPr/>
            </w:rPrChange>
          </w:rPr>
          <w:delText>Business need</w:delText>
        </w:r>
      </w:del>
    </w:p>
    <w:p w14:paraId="167D8766" w14:textId="77777777" w:rsidR="00CA7833" w:rsidRPr="00320FE6" w:rsidRDefault="00CA7833" w:rsidP="00607075">
      <w:pPr>
        <w:numPr>
          <w:ilvl w:val="0"/>
          <w:numId w:val="4"/>
        </w:numPr>
        <w:rPr>
          <w:del w:id="295" w:author="Faraz Bagher Nezhad Ghazijahani" w:date="2022-02-22T19:08:00Z"/>
          <w:sz w:val="32"/>
          <w:szCs w:val="32"/>
          <w:rPrChange w:id="296" w:author="Faraz Bagher Nezhad Ghazijahani" w:date="2022-02-22T23:35:00Z">
            <w:rPr>
              <w:del w:id="297" w:author="Faraz Bagher Nezhad Ghazijahani" w:date="2022-02-22T19:08:00Z"/>
            </w:rPr>
          </w:rPrChange>
        </w:rPr>
      </w:pPr>
      <w:del w:id="298" w:author="Faraz Bagher Nezhad Ghazijahani" w:date="2022-02-22T19:08:00Z">
        <w:r w:rsidRPr="00320FE6" w:rsidDel="646F4168">
          <w:rPr>
            <w:sz w:val="32"/>
            <w:szCs w:val="32"/>
            <w:rPrChange w:id="299" w:author="Faraz Bagher Nezhad Ghazijahani" w:date="2022-02-22T23:35:00Z">
              <w:rPr/>
            </w:rPrChange>
          </w:rPr>
          <w:delText>Business requirements</w:delText>
        </w:r>
      </w:del>
    </w:p>
    <w:p w14:paraId="68C00355" w14:textId="77777777" w:rsidR="00CA7833" w:rsidRPr="00320FE6" w:rsidRDefault="00CA7833" w:rsidP="00607075">
      <w:pPr>
        <w:numPr>
          <w:ilvl w:val="0"/>
          <w:numId w:val="4"/>
        </w:numPr>
        <w:rPr>
          <w:del w:id="300" w:author="Faraz Bagher Nezhad Ghazijahani" w:date="2022-02-22T19:08:00Z"/>
          <w:sz w:val="32"/>
          <w:szCs w:val="32"/>
          <w:rPrChange w:id="301" w:author="Faraz Bagher Nezhad Ghazijahani" w:date="2022-02-22T23:35:00Z">
            <w:rPr>
              <w:del w:id="302" w:author="Faraz Bagher Nezhad Ghazijahani" w:date="2022-02-22T19:08:00Z"/>
            </w:rPr>
          </w:rPrChange>
        </w:rPr>
      </w:pPr>
      <w:del w:id="303" w:author="Faraz Bagher Nezhad Ghazijahani" w:date="2022-02-22T19:08:00Z">
        <w:r w:rsidRPr="00320FE6" w:rsidDel="646F4168">
          <w:rPr>
            <w:sz w:val="32"/>
            <w:szCs w:val="32"/>
            <w:rPrChange w:id="304" w:author="Faraz Bagher Nezhad Ghazijahani" w:date="2022-02-22T23:35:00Z">
              <w:rPr/>
            </w:rPrChange>
          </w:rPr>
          <w:delText>Business value</w:delText>
        </w:r>
      </w:del>
    </w:p>
    <w:p w14:paraId="294CC552" w14:textId="77777777" w:rsidR="007B15AF" w:rsidRPr="00320FE6" w:rsidRDefault="00CA7833" w:rsidP="00607075">
      <w:pPr>
        <w:numPr>
          <w:ilvl w:val="0"/>
          <w:numId w:val="4"/>
        </w:numPr>
        <w:rPr>
          <w:del w:id="305" w:author="Faraz Bagher Nezhad Ghazijahani" w:date="2022-02-22T19:08:00Z"/>
          <w:sz w:val="32"/>
          <w:szCs w:val="32"/>
          <w:rPrChange w:id="306" w:author="Faraz Bagher Nezhad Ghazijahani" w:date="2022-02-22T23:35:00Z">
            <w:rPr>
              <w:del w:id="307" w:author="Faraz Bagher Nezhad Ghazijahani" w:date="2022-02-22T19:08:00Z"/>
            </w:rPr>
          </w:rPrChange>
        </w:rPr>
      </w:pPr>
      <w:del w:id="308" w:author="Faraz Bagher Nezhad Ghazijahani" w:date="2022-02-22T19:08:00Z">
        <w:r w:rsidRPr="00320FE6" w:rsidDel="646F4168">
          <w:rPr>
            <w:sz w:val="32"/>
            <w:szCs w:val="32"/>
            <w:rPrChange w:id="309" w:author="Faraz Bagher Nezhad Ghazijahani" w:date="2022-02-22T23:35:00Z">
              <w:rPr/>
            </w:rPrChange>
          </w:rPr>
          <w:delText>Special issues or constraints</w:delText>
        </w:r>
      </w:del>
    </w:p>
    <w:p w14:paraId="013AB4C8" w14:textId="77777777" w:rsidR="00CA7833" w:rsidRPr="00320FE6" w:rsidRDefault="007B15AF" w:rsidP="007B15AF">
      <w:pPr>
        <w:rPr>
          <w:del w:id="310" w:author="Faraz Bagher Nezhad Ghazijahani" w:date="2022-02-22T19:08:00Z"/>
          <w:sz w:val="32"/>
          <w:szCs w:val="32"/>
          <w:rPrChange w:id="311" w:author="Faraz Bagher Nezhad Ghazijahani" w:date="2022-02-22T23:35:00Z">
            <w:rPr>
              <w:del w:id="312" w:author="Faraz Bagher Nezhad Ghazijahani" w:date="2022-02-22T19:08:00Z"/>
            </w:rPr>
          </w:rPrChange>
        </w:rPr>
      </w:pPr>
      <w:del w:id="313" w:author="Faraz Bagher Nezhad Ghazijahani" w:date="2022-02-22T19:08:00Z">
        <w:r w:rsidRPr="00320FE6" w:rsidDel="46A79664">
          <w:rPr>
            <w:sz w:val="32"/>
            <w:szCs w:val="32"/>
            <w:rPrChange w:id="314" w:author="Faraz Bagher Nezhad Ghazijahani" w:date="2022-02-22T23:35:00Z">
              <w:rPr/>
            </w:rPrChange>
          </w:rPr>
          <w:delText>Feel free to interview any relevant people, give full reference with specifying their name and position.</w:delText>
        </w:r>
        <w:r w:rsidRPr="00320FE6" w:rsidDel="646F4168">
          <w:rPr>
            <w:sz w:val="32"/>
            <w:szCs w:val="32"/>
            <w:rPrChange w:id="315" w:author="Faraz Bagher Nezhad Ghazijahani" w:date="2022-02-22T23:35:00Z">
              <w:rPr/>
            </w:rPrChange>
          </w:rPr>
          <w:delText>&gt;</w:delText>
        </w:r>
      </w:del>
    </w:p>
    <w:p w14:paraId="443615E7" w14:textId="77777777" w:rsidR="00570A19" w:rsidRPr="00320FE6" w:rsidRDefault="00570A19" w:rsidP="00570A19">
      <w:pPr>
        <w:rPr>
          <w:del w:id="316" w:author="Faraz Bagher Nezhad Ghazijahani" w:date="2022-02-22T19:08:00Z"/>
          <w:sz w:val="32"/>
          <w:szCs w:val="32"/>
          <w:rPrChange w:id="317" w:author="Faraz Bagher Nezhad Ghazijahani" w:date="2022-02-22T23:35:00Z">
            <w:rPr>
              <w:del w:id="318" w:author="Faraz Bagher Nezhad Ghazijahani" w:date="2022-02-22T19:08:00Z"/>
            </w:rPr>
          </w:rPrChange>
        </w:rPr>
      </w:pPr>
    </w:p>
    <w:p w14:paraId="69F31010" w14:textId="77777777" w:rsidR="00E17F91" w:rsidRPr="00320FE6" w:rsidRDefault="00E17F91" w:rsidP="00E17F91">
      <w:pPr>
        <w:rPr>
          <w:del w:id="319" w:author="Faraz Bagher Nezhad Ghazijahani" w:date="2022-02-22T19:08:00Z"/>
          <w:sz w:val="32"/>
          <w:szCs w:val="32"/>
          <w:rPrChange w:id="320" w:author="Faraz Bagher Nezhad Ghazijahani" w:date="2022-02-22T23:35:00Z">
            <w:rPr>
              <w:del w:id="321" w:author="Faraz Bagher Nezhad Ghazijahani" w:date="2022-02-22T19:08:00Z"/>
            </w:rPr>
          </w:rPrChange>
        </w:rPr>
      </w:pPr>
      <w:del w:id="322" w:author="Faraz Bagher Nezhad Ghazijahani" w:date="2022-02-22T19:08:00Z">
        <w:r w:rsidRPr="00320FE6" w:rsidDel="5FFCB881">
          <w:rPr>
            <w:sz w:val="32"/>
            <w:szCs w:val="32"/>
            <w:rPrChange w:id="323" w:author="Faraz Bagher Nezhad Ghazijahani" w:date="2022-02-22T23:35:00Z">
              <w:rPr/>
            </w:rPrChange>
          </w:rPr>
          <w:delText>&lt;Describe the general factors that affect the system and its requirements.  This section does not state specific requirements.  Instead, it provides a background for those requirements and makes them easier to understand. In a sense, this section tells the requirements in plain English for the consumption of the customer.  Subsequent documents will contain a specification written for the developers.&gt;</w:delText>
        </w:r>
      </w:del>
    </w:p>
    <w:p w14:paraId="2CBC369E" w14:textId="77777777" w:rsidR="002608D4" w:rsidRPr="00320FE6" w:rsidRDefault="5329E8E7" w:rsidP="00FB4853">
      <w:pPr>
        <w:pStyle w:val="Heading2"/>
        <w:rPr>
          <w:ins w:id="324" w:author="Faraz Bagher Nezhad Ghazijahani" w:date="2022-02-22T19:22:00Z"/>
          <w:rFonts w:ascii="Cambria" w:hAnsi="Cambria"/>
          <w:sz w:val="32"/>
          <w:szCs w:val="32"/>
          <w:rPrChange w:id="325" w:author="Faraz Bagher Nezhad Ghazijahani" w:date="2022-02-22T23:35:00Z">
            <w:rPr>
              <w:ins w:id="326" w:author="Faraz Bagher Nezhad Ghazijahani" w:date="2022-02-22T19:22:00Z"/>
            </w:rPr>
          </w:rPrChange>
        </w:rPr>
      </w:pPr>
      <w:r w:rsidRPr="00320FE6">
        <w:rPr>
          <w:rFonts w:ascii="Cambria" w:hAnsi="Cambria"/>
          <w:sz w:val="32"/>
          <w:szCs w:val="32"/>
          <w:rPrChange w:id="327" w:author="Faraz Bagher Nezhad Ghazijahani" w:date="2022-02-22T23:35:00Z">
            <w:rPr/>
          </w:rPrChange>
        </w:rPr>
        <w:t>Pro</w:t>
      </w:r>
      <w:r w:rsidR="6B9E09C8" w:rsidRPr="00320FE6">
        <w:rPr>
          <w:rFonts w:ascii="Cambria" w:hAnsi="Cambria"/>
          <w:sz w:val="32"/>
          <w:szCs w:val="32"/>
          <w:rPrChange w:id="328" w:author="Faraz Bagher Nezhad Ghazijahani" w:date="2022-02-22T23:35:00Z">
            <w:rPr/>
          </w:rPrChange>
        </w:rPr>
        <w:t>duct Perspective</w:t>
      </w:r>
      <w:r w:rsidRPr="00320FE6">
        <w:rPr>
          <w:rFonts w:ascii="Cambria" w:hAnsi="Cambria"/>
          <w:sz w:val="32"/>
          <w:szCs w:val="32"/>
          <w:rPrChange w:id="329" w:author="Faraz Bagher Nezhad Ghazijahani" w:date="2022-02-22T23:35:00Z">
            <w:rPr/>
          </w:rPrChange>
        </w:rPr>
        <w:t xml:space="preserve"> </w:t>
      </w:r>
    </w:p>
    <w:p w14:paraId="09CDA181" w14:textId="3CEFB462" w:rsidR="785C5F9B" w:rsidRPr="00320FE6" w:rsidRDefault="785C5F9B">
      <w:pPr>
        <w:rPr>
          <w:ins w:id="330" w:author="Faraz Bagher Nezhad Ghazijahani" w:date="2022-02-22T19:22:00Z"/>
        </w:rPr>
        <w:pPrChange w:id="331" w:author="Faraz Bagher Nezhad Ghazijahani" w:date="2022-02-22T19:22:00Z">
          <w:pPr>
            <w:pStyle w:val="Heading2"/>
          </w:pPr>
        </w:pPrChange>
      </w:pPr>
    </w:p>
    <w:p w14:paraId="31B788F3" w14:textId="6AC76386" w:rsidR="785C5F9B" w:rsidRPr="00320FE6" w:rsidRDefault="00320FE6" w:rsidP="785C5F9B">
      <w:ins w:id="332" w:author="Faraz Bagher Nezhad Ghazijahani" w:date="2022-02-22T23:36:00Z">
        <w:r>
          <w:t>&lt;</w:t>
        </w:r>
      </w:ins>
      <w:ins w:id="333" w:author="Faraz Bagher Nezhad Ghazijahani" w:date="2022-02-22T19:22:00Z">
        <w:r w:rsidR="785C5F9B" w:rsidRPr="00320FE6">
          <w:t xml:space="preserve">From other </w:t>
        </w:r>
      </w:ins>
      <w:ins w:id="334" w:author="Faraz Bagher Nezhad Ghazijahani" w:date="2022-02-22T19:27:00Z">
        <w:r w:rsidR="785C5F9B" w:rsidRPr="00320FE6">
          <w:t>perspectives</w:t>
        </w:r>
      </w:ins>
      <w:ins w:id="335" w:author="Faraz Bagher Nezhad Ghazijahani" w:date="2022-02-22T19:22:00Z">
        <w:r w:rsidR="785C5F9B" w:rsidRPr="00320FE6">
          <w:t xml:space="preserve">, there is not </w:t>
        </w:r>
      </w:ins>
      <w:ins w:id="336" w:author="Faraz Bagher Nezhad Ghazijahani" w:date="2022-02-22T19:24:00Z">
        <w:r w:rsidR="785C5F9B" w:rsidRPr="00320FE6">
          <w:t>a system</w:t>
        </w:r>
      </w:ins>
      <w:ins w:id="337" w:author="Faraz Bagher Nezhad Ghazijahani" w:date="2022-02-22T19:22:00Z">
        <w:r w:rsidR="785C5F9B" w:rsidRPr="00320FE6">
          <w:t xml:space="preserve"> same as ours, </w:t>
        </w:r>
      </w:ins>
      <w:ins w:id="338" w:author="Faraz Bagher Nezhad Ghazijahani" w:date="2022-02-22T19:23:00Z">
        <w:r w:rsidR="785C5F9B" w:rsidRPr="00320FE6">
          <w:t>but they have similarities.</w:t>
        </w:r>
      </w:ins>
      <w:ins w:id="339" w:author="Faraz Bagher Nezhad Ghazijahani" w:date="2022-02-22T19:24:00Z">
        <w:r w:rsidR="785C5F9B" w:rsidRPr="00320FE6">
          <w:t xml:space="preserve"> For </w:t>
        </w:r>
      </w:ins>
      <w:ins w:id="340" w:author="Faraz Bagher Nezhad Ghazijahani" w:date="2022-02-22T19:25:00Z">
        <w:r w:rsidR="785C5F9B" w:rsidRPr="00320FE6">
          <w:t>example,</w:t>
        </w:r>
      </w:ins>
      <w:ins w:id="341" w:author="Faraz Bagher Nezhad Ghazijahani" w:date="2022-02-22T19:24:00Z">
        <w:r w:rsidR="785C5F9B" w:rsidRPr="00320FE6">
          <w:t xml:space="preserve"> in </w:t>
        </w:r>
      </w:ins>
      <w:ins w:id="342" w:author="Faraz Bagher Nezhad Ghazijahani" w:date="2022-02-22T19:27:00Z">
        <w:r w:rsidR="785C5F9B" w:rsidRPr="00320FE6">
          <w:t>U</w:t>
        </w:r>
      </w:ins>
      <w:ins w:id="343" w:author="Faraz Bagher Nezhad Ghazijahani" w:date="2022-02-22T19:24:00Z">
        <w:r w:rsidR="785C5F9B" w:rsidRPr="00320FE6">
          <w:t xml:space="preserve">ber you order </w:t>
        </w:r>
      </w:ins>
      <w:ins w:id="344" w:author="Faraz Bagher Nezhad Ghazijahani" w:date="2022-02-22T19:25:00Z">
        <w:r w:rsidR="785C5F9B" w:rsidRPr="00320FE6">
          <w:t>a driver or taxi, but in find a master you can order only experts on products</w:t>
        </w:r>
      </w:ins>
      <w:ins w:id="345" w:author="Faraz Bagher Nezhad Ghazijahani" w:date="2022-02-22T19:26:00Z">
        <w:r w:rsidR="785C5F9B" w:rsidRPr="00320FE6">
          <w:t xml:space="preserve"> fully online same as U</w:t>
        </w:r>
      </w:ins>
      <w:ins w:id="346" w:author="Faraz Bagher Nezhad Ghazijahani" w:date="2022-02-22T19:27:00Z">
        <w:r w:rsidR="785C5F9B" w:rsidRPr="00320FE6">
          <w:t>ber.</w:t>
        </w:r>
      </w:ins>
      <w:ins w:id="347" w:author="Faraz Bagher Nezhad Ghazijahani" w:date="2022-02-22T23:36:00Z">
        <w:r>
          <w:t>&gt;</w:t>
        </w:r>
      </w:ins>
    </w:p>
    <w:p w14:paraId="4B880817" w14:textId="77777777" w:rsidR="00FB4853" w:rsidRPr="00320FE6" w:rsidRDefault="00FB4853" w:rsidP="00570A19">
      <w:pPr>
        <w:rPr>
          <w:del w:id="348" w:author="Faraz Bagher Nezhad Ghazijahani" w:date="2022-02-22T19:26:00Z"/>
          <w:sz w:val="32"/>
          <w:szCs w:val="32"/>
          <w:rPrChange w:id="349" w:author="Faraz Bagher Nezhad Ghazijahani" w:date="2022-02-22T23:36:00Z">
            <w:rPr>
              <w:del w:id="350" w:author="Faraz Bagher Nezhad Ghazijahani" w:date="2022-02-22T19:26:00Z"/>
            </w:rPr>
          </w:rPrChange>
        </w:rPr>
      </w:pPr>
      <w:del w:id="351" w:author="Faraz Bagher Nezhad Ghazijahani" w:date="2022-02-22T19:26:00Z">
        <w:r w:rsidRPr="00320FE6" w:rsidDel="6B9E09C8">
          <w:rPr>
            <w:sz w:val="32"/>
            <w:szCs w:val="32"/>
            <w:rPrChange w:id="352" w:author="Faraz Bagher Nezhad Ghazijahani" w:date="2022-02-22T23:36:00Z">
              <w:rPr/>
            </w:rPrChange>
          </w:rPr>
          <w:delText xml:space="preserve">&lt;Put the </w:delText>
        </w:r>
        <w:r w:rsidRPr="00320FE6" w:rsidDel="792ECDA9">
          <w:rPr>
            <w:sz w:val="32"/>
            <w:szCs w:val="32"/>
            <w:rPrChange w:id="353" w:author="Faraz Bagher Nezhad Ghazijahani" w:date="2022-02-22T23:36:00Z">
              <w:rPr/>
            </w:rPrChange>
          </w:rPr>
          <w:delText>system</w:delText>
        </w:r>
        <w:r w:rsidRPr="00320FE6" w:rsidDel="6B9E09C8">
          <w:rPr>
            <w:sz w:val="32"/>
            <w:szCs w:val="32"/>
            <w:rPrChange w:id="354" w:author="Faraz Bagher Nezhad Ghazijahani" w:date="2022-02-22T23:36:00Z">
              <w:rPr/>
            </w:rPrChange>
          </w:rPr>
          <w:delText xml:space="preserve"> into perspective with other related products.</w:delText>
        </w:r>
        <w:r w:rsidRPr="00320FE6" w:rsidDel="792ECDA9">
          <w:rPr>
            <w:sz w:val="32"/>
            <w:szCs w:val="32"/>
            <w:rPrChange w:id="355" w:author="Faraz Bagher Nezhad Ghazijahani" w:date="2022-02-22T23:36:00Z">
              <w:rPr/>
            </w:rPrChange>
          </w:rPr>
          <w:delText xml:space="preserve"> </w:delText>
        </w:r>
        <w:r w:rsidRPr="00320FE6" w:rsidDel="6B9E09C8">
          <w:rPr>
            <w:sz w:val="32"/>
            <w:szCs w:val="32"/>
            <w:rPrChange w:id="356" w:author="Faraz Bagher Nezhad Ghazijahani" w:date="2022-02-22T23:36:00Z">
              <w:rPr/>
            </w:rPrChange>
          </w:rPr>
          <w:delText>I</w:delText>
        </w:r>
        <w:r w:rsidRPr="00320FE6" w:rsidDel="152C9CCD">
          <w:rPr>
            <w:sz w:val="32"/>
            <w:szCs w:val="32"/>
            <w:rPrChange w:id="357" w:author="Faraz Bagher Nezhad Ghazijahani" w:date="2022-02-22T23:36:00Z">
              <w:rPr/>
            </w:rPrChange>
          </w:rPr>
          <w:delText>n addition</w:delText>
        </w:r>
        <w:r w:rsidRPr="00320FE6" w:rsidDel="6B9E09C8">
          <w:rPr>
            <w:sz w:val="32"/>
            <w:szCs w:val="32"/>
            <w:rPrChange w:id="358" w:author="Faraz Bagher Nezhad Ghazijahani" w:date="2022-02-22T23:36:00Z">
              <w:rPr/>
            </w:rPrChange>
          </w:rPr>
          <w:delText xml:space="preserve">, compare its similarity and differences to other systems in the marketplace. </w:delText>
        </w:r>
        <w:r w:rsidRPr="00320FE6" w:rsidDel="152C9CCD">
          <w:rPr>
            <w:sz w:val="32"/>
            <w:szCs w:val="32"/>
            <w:rPrChange w:id="359" w:author="Faraz Bagher Nezhad Ghazijahani" w:date="2022-02-22T23:36:00Z">
              <w:rPr/>
            </w:rPrChange>
          </w:rPr>
          <w:delText>W</w:delText>
        </w:r>
        <w:r w:rsidRPr="00320FE6" w:rsidDel="6B9E09C8">
          <w:rPr>
            <w:sz w:val="32"/>
            <w:szCs w:val="32"/>
            <w:rPrChange w:id="360" w:author="Faraz Bagher Nezhad Ghazijahani" w:date="2022-02-22T23:36:00Z">
              <w:rPr/>
            </w:rPrChange>
          </w:rPr>
          <w:delText>hat related research compares to the system you are planning to build.</w:delText>
        </w:r>
      </w:del>
    </w:p>
    <w:p w14:paraId="3CAB3924" w14:textId="77777777" w:rsidR="00FB4853" w:rsidRPr="00320FE6" w:rsidRDefault="00FB4853" w:rsidP="00FB4853">
      <w:pPr>
        <w:rPr>
          <w:del w:id="361" w:author="Faraz Bagher Nezhad Ghazijahani" w:date="2022-02-22T19:26:00Z"/>
          <w:sz w:val="32"/>
          <w:szCs w:val="32"/>
          <w:rPrChange w:id="362" w:author="Faraz Bagher Nezhad Ghazijahani" w:date="2022-02-22T23:36:00Z">
            <w:rPr>
              <w:del w:id="363" w:author="Faraz Bagher Nezhad Ghazijahani" w:date="2022-02-22T19:26:00Z"/>
            </w:rPr>
          </w:rPrChange>
        </w:rPr>
      </w:pPr>
    </w:p>
    <w:p w14:paraId="0FBBEB4E" w14:textId="77777777" w:rsidR="00570A19" w:rsidRPr="00320FE6" w:rsidRDefault="00570A19" w:rsidP="00570A19">
      <w:pPr>
        <w:rPr>
          <w:del w:id="364" w:author="Faraz Bagher Nezhad Ghazijahani" w:date="2022-02-22T19:26:00Z"/>
          <w:sz w:val="32"/>
          <w:szCs w:val="32"/>
          <w:rPrChange w:id="365" w:author="Faraz Bagher Nezhad Ghazijahani" w:date="2022-02-22T23:36:00Z">
            <w:rPr>
              <w:del w:id="366" w:author="Faraz Bagher Nezhad Ghazijahani" w:date="2022-02-22T19:26:00Z"/>
            </w:rPr>
          </w:rPrChange>
        </w:rPr>
      </w:pPr>
      <w:del w:id="367" w:author="Faraz Bagher Nezhad Ghazijahani" w:date="2022-02-22T19:26:00Z">
        <w:r w:rsidRPr="00320FE6" w:rsidDel="152C9CCD">
          <w:rPr>
            <w:sz w:val="32"/>
            <w:szCs w:val="32"/>
            <w:rPrChange w:id="368" w:author="Faraz Bagher Nezhad Ghazijahani" w:date="2022-02-22T23:36:00Z">
              <w:rPr/>
            </w:rPrChange>
          </w:rPr>
          <w:delText>If the product is a component of a larger system, as frequently occurs, then this subsection relates the requirements of the larger system to functionality of the product and identifies interfaces between that system and the product.</w:delText>
        </w:r>
      </w:del>
    </w:p>
    <w:p w14:paraId="373EBEEB" w14:textId="77777777" w:rsidR="00570A19" w:rsidRPr="00320FE6" w:rsidRDefault="00570A19" w:rsidP="00FB4853">
      <w:pPr>
        <w:rPr>
          <w:del w:id="369" w:author="Faraz Bagher Nezhad Ghazijahani" w:date="2022-02-22T19:26:00Z"/>
          <w:sz w:val="32"/>
          <w:szCs w:val="32"/>
          <w:rPrChange w:id="370" w:author="Faraz Bagher Nezhad Ghazijahani" w:date="2022-02-22T23:36:00Z">
            <w:rPr>
              <w:del w:id="371" w:author="Faraz Bagher Nezhad Ghazijahani" w:date="2022-02-22T19:26:00Z"/>
            </w:rPr>
          </w:rPrChange>
        </w:rPr>
      </w:pPr>
    </w:p>
    <w:p w14:paraId="7D2EFDF5" w14:textId="77777777" w:rsidR="00FB4853" w:rsidRPr="00320FE6" w:rsidRDefault="00FB4853" w:rsidP="009D5B30">
      <w:pPr>
        <w:rPr>
          <w:del w:id="372" w:author="Faraz Bagher Nezhad Ghazijahani" w:date="2022-02-22T19:26:00Z"/>
          <w:sz w:val="32"/>
          <w:szCs w:val="32"/>
          <w:rPrChange w:id="373" w:author="Faraz Bagher Nezhad Ghazijahani" w:date="2022-02-22T23:36:00Z">
            <w:rPr>
              <w:del w:id="374" w:author="Faraz Bagher Nezhad Ghazijahani" w:date="2022-02-22T19:26:00Z"/>
            </w:rPr>
          </w:rPrChange>
        </w:rPr>
      </w:pPr>
      <w:del w:id="375" w:author="Faraz Bagher Nezhad Ghazijahani" w:date="2022-02-22T19:26:00Z">
        <w:r w:rsidRPr="00320FE6" w:rsidDel="6B9E09C8">
          <w:rPr>
            <w:sz w:val="32"/>
            <w:szCs w:val="32"/>
            <w:rPrChange w:id="376" w:author="Faraz Bagher Nezhad Ghazijahani" w:date="2022-02-22T23:36:00Z">
              <w:rPr/>
            </w:rPrChange>
          </w:rPr>
          <w:delText>A block diagram showing the major components of the larger system, interconnections, and external i</w:delText>
        </w:r>
        <w:r w:rsidRPr="00320FE6" w:rsidDel="1B8A04F2">
          <w:rPr>
            <w:sz w:val="32"/>
            <w:szCs w:val="32"/>
            <w:rPrChange w:id="377" w:author="Faraz Bagher Nezhad Ghazijahani" w:date="2022-02-22T23:36:00Z">
              <w:rPr/>
            </w:rPrChange>
          </w:rPr>
          <w:delText xml:space="preserve">nterfaces can be helpful. </w:delText>
        </w:r>
        <w:r w:rsidRPr="00320FE6" w:rsidDel="6B9E09C8">
          <w:rPr>
            <w:sz w:val="32"/>
            <w:szCs w:val="32"/>
            <w:rPrChange w:id="378" w:author="Faraz Bagher Nezhad Ghazijahani" w:date="2022-02-22T23:36:00Z">
              <w:rPr/>
            </w:rPrChange>
          </w:rPr>
          <w:delText xml:space="preserve">This is </w:delText>
        </w:r>
        <w:r w:rsidRPr="00320FE6" w:rsidDel="1F9A7766">
          <w:rPr>
            <w:sz w:val="32"/>
            <w:szCs w:val="32"/>
            <w:rPrChange w:id="379" w:author="Faraz Bagher Nezhad Ghazijahani" w:date="2022-02-22T23:36:00Z">
              <w:rPr/>
            </w:rPrChange>
          </w:rPr>
          <w:delText>NOT</w:delText>
        </w:r>
        <w:r w:rsidRPr="00320FE6" w:rsidDel="6B9E09C8">
          <w:rPr>
            <w:sz w:val="32"/>
            <w:szCs w:val="32"/>
            <w:rPrChange w:id="380" w:author="Faraz Bagher Nezhad Ghazijahani" w:date="2022-02-22T23:36:00Z">
              <w:rPr/>
            </w:rPrChange>
          </w:rPr>
          <w:delText xml:space="preserve"> a design or architecture picture. It is more to provide context, especially if your system will </w:delText>
        </w:r>
        <w:r w:rsidRPr="00320FE6" w:rsidDel="792ECDA9">
          <w:rPr>
            <w:sz w:val="32"/>
            <w:szCs w:val="32"/>
            <w:rPrChange w:id="381" w:author="Faraz Bagher Nezhad Ghazijahani" w:date="2022-02-22T23:36:00Z">
              <w:rPr/>
            </w:rPrChange>
          </w:rPr>
          <w:delText xml:space="preserve">interact with external actors. </w:delText>
        </w:r>
        <w:r w:rsidRPr="00320FE6" w:rsidDel="6B9E09C8">
          <w:rPr>
            <w:sz w:val="32"/>
            <w:szCs w:val="32"/>
            <w:rPrChange w:id="382" w:author="Faraz Bagher Nezhad Ghazijahani" w:date="2022-02-22T23:36:00Z">
              <w:rPr/>
            </w:rPrChange>
          </w:rPr>
          <w:delText xml:space="preserve">The system you are building should be shown as a black box. Let the design document </w:delText>
        </w:r>
        <w:r w:rsidRPr="00320FE6" w:rsidDel="792ECDA9">
          <w:rPr>
            <w:sz w:val="32"/>
            <w:szCs w:val="32"/>
            <w:rPrChange w:id="383" w:author="Faraz Bagher Nezhad Ghazijahani" w:date="2022-02-22T23:36:00Z">
              <w:rPr/>
            </w:rPrChange>
          </w:rPr>
          <w:delText xml:space="preserve">later </w:delText>
        </w:r>
        <w:r w:rsidRPr="00320FE6" w:rsidDel="6B9E09C8">
          <w:rPr>
            <w:sz w:val="32"/>
            <w:szCs w:val="32"/>
            <w:rPrChange w:id="384" w:author="Faraz Bagher Nezhad Ghazijahani" w:date="2022-02-22T23:36:00Z">
              <w:rPr/>
            </w:rPrChange>
          </w:rPr>
          <w:delText>present the internals.&gt;</w:delText>
        </w:r>
      </w:del>
    </w:p>
    <w:p w14:paraId="0ED18FE0" w14:textId="77777777" w:rsidR="00FB4853" w:rsidRPr="00320FE6" w:rsidRDefault="00FB4853" w:rsidP="00FB4853">
      <w:pPr>
        <w:pStyle w:val="Heading2"/>
        <w:rPr>
          <w:rFonts w:ascii="Cambria" w:hAnsi="Cambria"/>
          <w:sz w:val="32"/>
          <w:szCs w:val="32"/>
          <w:rPrChange w:id="385" w:author="Faraz Bagher Nezhad Ghazijahani" w:date="2022-02-22T23:36:00Z">
            <w:rPr/>
          </w:rPrChange>
        </w:rPr>
      </w:pPr>
      <w:r w:rsidRPr="00320FE6">
        <w:rPr>
          <w:rFonts w:ascii="Cambria" w:hAnsi="Cambria"/>
          <w:sz w:val="32"/>
          <w:szCs w:val="32"/>
          <w:rPrChange w:id="386" w:author="Faraz Bagher Nezhad Ghazijahani" w:date="2022-02-22T23:36:00Z">
            <w:rPr/>
          </w:rPrChange>
        </w:rPr>
        <w:t>Product Functions</w:t>
      </w:r>
    </w:p>
    <w:p w14:paraId="18893F32" w14:textId="26213D5C" w:rsidR="00FB4853" w:rsidDel="00320FE6" w:rsidRDefault="00320FE6" w:rsidP="00FB4853">
      <w:pPr>
        <w:rPr>
          <w:del w:id="387" w:author="Unal Imanov" w:date="2022-02-22T18:29:00Z"/>
        </w:rPr>
      </w:pPr>
      <w:ins w:id="388" w:author="Faraz Bagher Nezhad Ghazijahani" w:date="2022-02-22T23:36:00Z">
        <w:r>
          <w:rPr>
            <w:rFonts w:eastAsia="Cambria" w:cs="Cambria"/>
          </w:rPr>
          <w:t>&lt;</w:t>
        </w:r>
      </w:ins>
      <w:ins w:id="389" w:author="Unal Imanov" w:date="2022-02-22T18:29:00Z">
        <w:r w:rsidR="5C577CEF" w:rsidRPr="00320FE6">
          <w:rPr>
            <w:rFonts w:eastAsia="Cambria" w:cs="Cambria"/>
          </w:rPr>
          <w:t>The</w:t>
        </w:r>
        <w:r w:rsidR="3C954599" w:rsidRPr="00320FE6">
          <w:rPr>
            <w:rFonts w:eastAsia="Cambria" w:cs="Cambria"/>
          </w:rPr>
          <w:t xml:space="preserve"> major functions that the system will perform are our location, the topic of issue and additional information. Firstly, the users will enter their location to the </w:t>
        </w:r>
        <w:del w:id="390" w:author="Faraz Bagher Nezhad Ghazijahani" w:date="2022-02-22T19:27:00Z">
          <w:r w:rsidR="5986CA3B" w:rsidRPr="00320FE6" w:rsidDel="3C954599">
            <w:rPr>
              <w:rFonts w:eastAsia="Cambria" w:cs="Cambria"/>
            </w:rPr>
            <w:delText>application</w:delText>
          </w:r>
        </w:del>
      </w:ins>
      <w:ins w:id="391" w:author="Faraz Bagher Nezhad Ghazijahani" w:date="2022-02-22T19:27:00Z">
        <w:r w:rsidR="3C954599" w:rsidRPr="00320FE6">
          <w:rPr>
            <w:rFonts w:eastAsia="Cambria" w:cs="Cambria"/>
          </w:rPr>
          <w:t>application,</w:t>
        </w:r>
      </w:ins>
      <w:ins w:id="392" w:author="Unal Imanov" w:date="2022-02-22T18:29:00Z">
        <w:r w:rsidR="3C954599" w:rsidRPr="00320FE6">
          <w:rPr>
            <w:rFonts w:eastAsia="Cambria" w:cs="Cambria"/>
          </w:rPr>
          <w:t xml:space="preserve"> and it can be in two types such as GPS or manually. The next step is the topic of </w:t>
        </w:r>
        <w:del w:id="393" w:author="Faraz Bagher Nezhad Ghazijahani" w:date="2022-02-22T19:27:00Z">
          <w:r w:rsidR="5986CA3B" w:rsidRPr="00320FE6" w:rsidDel="3C954599">
            <w:rPr>
              <w:rFonts w:eastAsia="Cambria" w:cs="Cambria"/>
            </w:rPr>
            <w:delText>problem</w:delText>
          </w:r>
        </w:del>
      </w:ins>
      <w:ins w:id="394" w:author="Faraz Bagher Nezhad Ghazijahani" w:date="2022-02-22T19:27:00Z">
        <w:r w:rsidR="3C954599" w:rsidRPr="00320FE6">
          <w:rPr>
            <w:rFonts w:eastAsia="Cambria" w:cs="Cambria"/>
          </w:rPr>
          <w:t>the problem</w:t>
        </w:r>
      </w:ins>
      <w:ins w:id="395" w:author="Unal Imanov" w:date="2022-02-22T18:29:00Z">
        <w:r w:rsidR="3C954599" w:rsidRPr="00320FE6">
          <w:rPr>
            <w:rFonts w:eastAsia="Cambria" w:cs="Cambria"/>
          </w:rPr>
          <w:t xml:space="preserve">. We will make </w:t>
        </w:r>
        <w:del w:id="396" w:author="Faraz Bagher Nezhad Ghazijahani" w:date="2022-02-22T19:27:00Z">
          <w:r w:rsidR="5986CA3B" w:rsidRPr="00320FE6" w:rsidDel="3C954599">
            <w:rPr>
              <w:rFonts w:eastAsia="Cambria" w:cs="Cambria"/>
            </w:rPr>
            <w:delText>short</w:delText>
          </w:r>
        </w:del>
      </w:ins>
      <w:ins w:id="397" w:author="Faraz Bagher Nezhad Ghazijahani" w:date="2022-02-22T19:27:00Z">
        <w:r w:rsidR="3C954599" w:rsidRPr="00320FE6">
          <w:rPr>
            <w:rFonts w:eastAsia="Cambria" w:cs="Cambria"/>
          </w:rPr>
          <w:t>a short</w:t>
        </w:r>
      </w:ins>
      <w:ins w:id="398" w:author="Unal Imanov" w:date="2022-02-22T18:29:00Z">
        <w:r w:rsidR="3C954599" w:rsidRPr="00320FE6">
          <w:rPr>
            <w:rFonts w:eastAsia="Cambria" w:cs="Cambria"/>
          </w:rPr>
          <w:t xml:space="preserve"> topic about household appliances and the user </w:t>
        </w:r>
        <w:del w:id="399" w:author="Faraz Bagher Nezhad Ghazijahani" w:date="2022-02-22T19:27:00Z">
          <w:r w:rsidR="5986CA3B" w:rsidRPr="00320FE6" w:rsidDel="3C954599">
            <w:rPr>
              <w:rFonts w:eastAsia="Cambria" w:cs="Cambria"/>
            </w:rPr>
            <w:delText>choose</w:delText>
          </w:r>
        </w:del>
      </w:ins>
      <w:ins w:id="400" w:author="Faraz Bagher Nezhad Ghazijahani" w:date="2022-02-22T19:27:00Z">
        <w:r w:rsidR="3C954599" w:rsidRPr="00320FE6">
          <w:rPr>
            <w:rFonts w:eastAsia="Cambria" w:cs="Cambria"/>
          </w:rPr>
          <w:t>chooses</w:t>
        </w:r>
      </w:ins>
      <w:ins w:id="401" w:author="Unal Imanov" w:date="2022-02-22T18:29:00Z">
        <w:r w:rsidR="3C954599" w:rsidRPr="00320FE6">
          <w:rPr>
            <w:rFonts w:eastAsia="Cambria" w:cs="Cambria"/>
          </w:rPr>
          <w:t xml:space="preserve"> one or more of them in the second case. The last portion is additional information and in this case the user will write the specific problem about the second case or topic. When the user submits </w:t>
        </w:r>
        <w:proofErr w:type="gramStart"/>
        <w:r w:rsidR="3C954599" w:rsidRPr="00320FE6">
          <w:rPr>
            <w:rFonts w:eastAsia="Cambria" w:cs="Cambria"/>
          </w:rPr>
          <w:t>all of</w:t>
        </w:r>
        <w:proofErr w:type="gramEnd"/>
        <w:r w:rsidR="3C954599" w:rsidRPr="00320FE6">
          <w:rPr>
            <w:rFonts w:eastAsia="Cambria" w:cs="Cambria"/>
          </w:rPr>
          <w:t xml:space="preserve"> the information, the next three steps start to </w:t>
        </w:r>
        <w:del w:id="402" w:author="Faraz Bagher Nezhad Ghazijahani" w:date="2022-02-22T19:28:00Z">
          <w:r w:rsidR="5986CA3B" w:rsidRPr="00320FE6" w:rsidDel="3C954599">
            <w:rPr>
              <w:rFonts w:eastAsia="Cambria" w:cs="Cambria"/>
            </w:rPr>
            <w:delText>working</w:delText>
          </w:r>
        </w:del>
      </w:ins>
      <w:ins w:id="403" w:author="Faraz Bagher Nezhad Ghazijahani" w:date="2022-02-22T19:28:00Z">
        <w:r w:rsidR="3C954599" w:rsidRPr="00320FE6">
          <w:rPr>
            <w:rFonts w:eastAsia="Cambria" w:cs="Cambria"/>
          </w:rPr>
          <w:t>work</w:t>
        </w:r>
      </w:ins>
      <w:ins w:id="404" w:author="Unal Imanov" w:date="2022-02-22T18:29:00Z">
        <w:r w:rsidR="3C954599" w:rsidRPr="00320FE6">
          <w:rPr>
            <w:rFonts w:eastAsia="Cambria" w:cs="Cambria"/>
          </w:rPr>
          <w:t xml:space="preserve">. Firstly, the service </w:t>
        </w:r>
        <w:del w:id="405" w:author="Faraz Bagher Nezhad Ghazijahani" w:date="2022-02-22T19:28:00Z">
          <w:r w:rsidR="5986CA3B" w:rsidRPr="00320FE6" w:rsidDel="3C954599">
            <w:rPr>
              <w:rFonts w:eastAsia="Cambria" w:cs="Cambria"/>
            </w:rPr>
            <w:delText>come</w:delText>
          </w:r>
        </w:del>
      </w:ins>
      <w:ins w:id="406" w:author="Faraz Bagher Nezhad Ghazijahani" w:date="2022-02-22T19:28:00Z">
        <w:r w:rsidR="3C954599" w:rsidRPr="00320FE6">
          <w:rPr>
            <w:rFonts w:eastAsia="Cambria" w:cs="Cambria"/>
          </w:rPr>
          <w:t>comes</w:t>
        </w:r>
      </w:ins>
      <w:ins w:id="407" w:author="Unal Imanov" w:date="2022-02-22T18:29:00Z">
        <w:r w:rsidR="3C954599" w:rsidRPr="00320FE6">
          <w:rPr>
            <w:rFonts w:eastAsia="Cambria" w:cs="Cambria"/>
          </w:rPr>
          <w:t xml:space="preserve"> and look the device if it cannot repair in the home, they will take it and repair in the service area and take it back to the user.</w:t>
        </w:r>
        <w:r w:rsidR="3C954599" w:rsidRPr="00320FE6">
          <w:t xml:space="preserve"> </w:t>
        </w:r>
      </w:ins>
      <w:ins w:id="408" w:author="Faraz Bagher Nezhad Ghazijahani" w:date="2022-02-22T23:36:00Z">
        <w:r>
          <w:t>&gt;</w:t>
        </w:r>
      </w:ins>
      <w:del w:id="409" w:author="Unal Imanov" w:date="2022-02-22T18:29:00Z">
        <w:r w:rsidR="5986CA3B" w:rsidRPr="00320FE6" w:rsidDel="6B9E09C8">
          <w:delText xml:space="preserve">&lt;Provide a summary of the major functions that the </w:delText>
        </w:r>
        <w:r w:rsidR="5986CA3B" w:rsidRPr="00320FE6" w:rsidDel="1B8A04F2">
          <w:delText>system</w:delText>
        </w:r>
        <w:r w:rsidR="5986CA3B" w:rsidRPr="00320FE6" w:rsidDel="6B9E09C8">
          <w:delText xml:space="preserve"> will perform. Sometimes the function summary that is necessary for this part can be taken directly from the section of the higher-level specification (if one exists) that allocates particular functions to the product.</w:delText>
        </w:r>
      </w:del>
    </w:p>
    <w:p w14:paraId="190D9828" w14:textId="77777777" w:rsidR="00320FE6" w:rsidRPr="00320FE6" w:rsidRDefault="00320FE6" w:rsidP="005206F8">
      <w:pPr>
        <w:rPr>
          <w:ins w:id="410" w:author="Faraz Bagher Nezhad Ghazijahani" w:date="2022-02-22T23:36:00Z"/>
        </w:rPr>
      </w:pPr>
    </w:p>
    <w:p w14:paraId="644A2B31" w14:textId="77777777" w:rsidR="00FB4853" w:rsidRPr="00320FE6" w:rsidRDefault="00FB4853" w:rsidP="00FB4853">
      <w:pPr>
        <w:rPr>
          <w:del w:id="411" w:author="Unal Imanov" w:date="2022-02-22T18:29:00Z"/>
          <w:iCs/>
        </w:rPr>
      </w:pPr>
    </w:p>
    <w:p w14:paraId="0C67E254" w14:textId="77777777" w:rsidR="00FB4853" w:rsidRPr="00320FE6" w:rsidRDefault="00FB4853" w:rsidP="00FB4853">
      <w:pPr>
        <w:rPr>
          <w:del w:id="412" w:author="Unal Imanov" w:date="2022-02-22T18:29:00Z"/>
          <w:iCs/>
        </w:rPr>
      </w:pPr>
      <w:del w:id="413" w:author="Unal Imanov" w:date="2022-02-22T18:29:00Z">
        <w:r w:rsidRPr="00320FE6">
          <w:rPr>
            <w:iCs/>
          </w:rPr>
          <w:delText>For clarity:</w:delText>
        </w:r>
      </w:del>
    </w:p>
    <w:p w14:paraId="086256BC" w14:textId="77777777" w:rsidR="00FB4853" w:rsidRPr="00320FE6" w:rsidRDefault="00FB4853" w:rsidP="00607075">
      <w:pPr>
        <w:numPr>
          <w:ilvl w:val="0"/>
          <w:numId w:val="2"/>
        </w:numPr>
        <w:tabs>
          <w:tab w:val="left" w:pos="426"/>
          <w:tab w:val="left" w:pos="5760"/>
        </w:tabs>
        <w:ind w:left="426" w:right="720" w:hanging="284"/>
        <w:rPr>
          <w:del w:id="414" w:author="Unal Imanov" w:date="2022-02-22T18:29:00Z"/>
          <w:iCs/>
        </w:rPr>
      </w:pPr>
      <w:del w:id="415" w:author="Unal Imanov" w:date="2022-02-22T18:29:00Z">
        <w:r w:rsidRPr="00320FE6">
          <w:rPr>
            <w:iCs/>
          </w:rPr>
          <w:delText>The functions should be organized in a way that makes the list of functions understandable to the customer or to anyone else reading t</w:delText>
        </w:r>
        <w:r w:rsidR="00FF68A9" w:rsidRPr="00320FE6">
          <w:rPr>
            <w:iCs/>
          </w:rPr>
          <w:delText>he document for the first time</w:delText>
        </w:r>
      </w:del>
    </w:p>
    <w:p w14:paraId="3FA60FD6" w14:textId="77777777" w:rsidR="00FB4853" w:rsidRPr="00320FE6" w:rsidRDefault="00FB4853" w:rsidP="00607075">
      <w:pPr>
        <w:numPr>
          <w:ilvl w:val="0"/>
          <w:numId w:val="2"/>
        </w:numPr>
        <w:tabs>
          <w:tab w:val="left" w:pos="426"/>
          <w:tab w:val="left" w:pos="5760"/>
        </w:tabs>
        <w:ind w:left="426" w:right="720" w:hanging="284"/>
        <w:rPr>
          <w:del w:id="416" w:author="Unal Imanov" w:date="2022-02-22T18:29:00Z"/>
          <w:iCs/>
        </w:rPr>
      </w:pPr>
      <w:del w:id="417" w:author="Unal Imanov" w:date="2022-02-22T18:29:00Z">
        <w:r w:rsidRPr="00320FE6">
          <w:rPr>
            <w:iCs/>
          </w:rPr>
          <w:delText xml:space="preserve">Textual or graphic methods can be used to show the different functions and their relationships.  Such a diagram is </w:delText>
        </w:r>
        <w:r w:rsidR="00446B82" w:rsidRPr="00320FE6">
          <w:rPr>
            <w:iCs/>
          </w:rPr>
          <w:delText>NOT</w:delText>
        </w:r>
        <w:r w:rsidRPr="00320FE6">
          <w:rPr>
            <w:iCs/>
          </w:rPr>
          <w:delText xml:space="preserve"> intended to show a design of a product but simply shows the logica</w:delText>
        </w:r>
        <w:r w:rsidR="00FF68A9" w:rsidRPr="00320FE6">
          <w:rPr>
            <w:iCs/>
          </w:rPr>
          <w:delText>l relationships among variables</w:delText>
        </w:r>
      </w:del>
    </w:p>
    <w:p w14:paraId="60BA5EA8" w14:textId="77777777" w:rsidR="00FB4853" w:rsidRPr="00320FE6" w:rsidRDefault="00FB4853" w:rsidP="00FB4853">
      <w:pPr>
        <w:rPr>
          <w:iCs/>
        </w:rPr>
      </w:pPr>
    </w:p>
    <w:p w14:paraId="68CE2BAB" w14:textId="77777777" w:rsidR="00FB4853" w:rsidRPr="00320FE6" w:rsidRDefault="00446B82" w:rsidP="785C5F9B">
      <w:pPr>
        <w:rPr>
          <w:del w:id="418" w:author="Faraz Bagher Nezhad Ghazijahani" w:date="2022-02-22T19:08:00Z"/>
          <w:sz w:val="32"/>
          <w:szCs w:val="32"/>
          <w:rPrChange w:id="419" w:author="Faraz Bagher Nezhad Ghazijahani" w:date="2022-02-22T23:36:00Z">
            <w:rPr>
              <w:del w:id="420" w:author="Faraz Bagher Nezhad Ghazijahani" w:date="2022-02-22T19:08:00Z"/>
            </w:rPr>
          </w:rPrChange>
        </w:rPr>
      </w:pPr>
      <w:del w:id="421" w:author="Faraz Bagher Nezhad Ghazijahani" w:date="2022-02-22T19:08:00Z">
        <w:r w:rsidRPr="00320FE6" w:rsidDel="1F9A7766">
          <w:rPr>
            <w:b/>
            <w:bCs/>
            <w:sz w:val="32"/>
            <w:szCs w:val="32"/>
            <w:rPrChange w:id="422" w:author="Faraz Bagher Nezhad Ghazijahani" w:date="2022-02-22T23:36:00Z">
              <w:rPr>
                <w:b/>
                <w:bCs/>
              </w:rPr>
            </w:rPrChange>
          </w:rPr>
          <w:delText>This is</w:delText>
        </w:r>
        <w:r w:rsidRPr="00320FE6" w:rsidDel="6B9E09C8">
          <w:rPr>
            <w:b/>
            <w:bCs/>
            <w:sz w:val="32"/>
            <w:szCs w:val="32"/>
            <w:rPrChange w:id="423" w:author="Faraz Bagher Nezhad Ghazijahani" w:date="2022-02-22T23:36:00Z">
              <w:rPr>
                <w:b/>
                <w:bCs/>
              </w:rPr>
            </w:rPrChange>
          </w:rPr>
          <w:delText xml:space="preserve"> the </w:delText>
        </w:r>
        <w:r w:rsidRPr="00320FE6" w:rsidDel="1F9A7766">
          <w:rPr>
            <w:b/>
            <w:bCs/>
            <w:sz w:val="32"/>
            <w:szCs w:val="32"/>
            <w:rPrChange w:id="424" w:author="Faraz Bagher Nezhad Ghazijahani" w:date="2022-02-22T23:36:00Z">
              <w:rPr>
                <w:b/>
                <w:bCs/>
              </w:rPr>
            </w:rPrChange>
          </w:rPr>
          <w:delText>main</w:delText>
        </w:r>
        <w:r w:rsidRPr="00320FE6" w:rsidDel="6B9E09C8">
          <w:rPr>
            <w:b/>
            <w:bCs/>
            <w:sz w:val="32"/>
            <w:szCs w:val="32"/>
            <w:rPrChange w:id="425" w:author="Faraz Bagher Nezhad Ghazijahani" w:date="2022-02-22T23:36:00Z">
              <w:rPr>
                <w:b/>
                <w:bCs/>
              </w:rPr>
            </w:rPrChange>
          </w:rPr>
          <w:delText xml:space="preserve"> </w:delText>
        </w:r>
        <w:r w:rsidRPr="00320FE6" w:rsidDel="1F9A7766">
          <w:rPr>
            <w:b/>
            <w:bCs/>
            <w:sz w:val="32"/>
            <w:szCs w:val="32"/>
            <w:rPrChange w:id="426" w:author="Faraz Bagher Nezhad Ghazijahani" w:date="2022-02-22T23:36:00Z">
              <w:rPr>
                <w:b/>
                <w:bCs/>
              </w:rPr>
            </w:rPrChange>
          </w:rPr>
          <w:delText>content</w:delText>
        </w:r>
        <w:r w:rsidRPr="00320FE6" w:rsidDel="6B9E09C8">
          <w:rPr>
            <w:b/>
            <w:bCs/>
            <w:sz w:val="32"/>
            <w:szCs w:val="32"/>
            <w:rPrChange w:id="427" w:author="Faraz Bagher Nezhad Ghazijahani" w:date="2022-02-22T23:36:00Z">
              <w:rPr>
                <w:b/>
                <w:bCs/>
              </w:rPr>
            </w:rPrChange>
          </w:rPr>
          <w:delText xml:space="preserve"> of section 2.</w:delText>
        </w:r>
        <w:r w:rsidRPr="00320FE6" w:rsidDel="6B9E09C8">
          <w:rPr>
            <w:sz w:val="32"/>
            <w:szCs w:val="32"/>
            <w:rPrChange w:id="428" w:author="Faraz Bagher Nezhad Ghazijahani" w:date="2022-02-22T23:36:00Z">
              <w:rPr/>
            </w:rPrChange>
          </w:rPr>
          <w:delText xml:space="preserve"> This describes the functionality of the system in the language of the customer. What specifically does the system have to do? Drawings are good, but remember this is a description of what the system needs to do, NOT how you are going to build it. (That comes in the design document).&gt;</w:delText>
        </w:r>
      </w:del>
    </w:p>
    <w:p w14:paraId="486E3AC1" w14:textId="77777777" w:rsidR="00FB4853" w:rsidRPr="00320FE6" w:rsidRDefault="00FB4853" w:rsidP="00FB4853">
      <w:pPr>
        <w:pStyle w:val="Heading2"/>
        <w:rPr>
          <w:rFonts w:ascii="Cambria" w:hAnsi="Cambria"/>
          <w:sz w:val="32"/>
          <w:szCs w:val="32"/>
          <w:rPrChange w:id="429" w:author="Faraz Bagher Nezhad Ghazijahani" w:date="2022-02-22T23:36:00Z">
            <w:rPr/>
          </w:rPrChange>
        </w:rPr>
      </w:pPr>
      <w:bookmarkStart w:id="430" w:name="_Toc363403531"/>
      <w:r w:rsidRPr="00320FE6">
        <w:rPr>
          <w:rFonts w:ascii="Cambria" w:hAnsi="Cambria"/>
          <w:sz w:val="32"/>
          <w:szCs w:val="32"/>
          <w:rPrChange w:id="431" w:author="Faraz Bagher Nezhad Ghazijahani" w:date="2022-02-22T23:36:00Z">
            <w:rPr/>
          </w:rPrChange>
        </w:rPr>
        <w:t>User Characteristics</w:t>
      </w:r>
      <w:bookmarkEnd w:id="430"/>
      <w:r w:rsidRPr="00320FE6">
        <w:rPr>
          <w:rFonts w:ascii="Cambria" w:hAnsi="Cambria"/>
          <w:sz w:val="32"/>
          <w:szCs w:val="32"/>
          <w:rPrChange w:id="432" w:author="Faraz Bagher Nezhad Ghazijahani" w:date="2022-02-22T23:36:00Z">
            <w:rPr/>
          </w:rPrChange>
        </w:rPr>
        <w:t xml:space="preserve"> </w:t>
      </w:r>
    </w:p>
    <w:p w14:paraId="6066462B" w14:textId="7D50670E" w:rsidR="418B3C00" w:rsidRPr="00320FE6" w:rsidRDefault="00320FE6">
      <w:pPr>
        <w:spacing w:line="240" w:lineRule="exact"/>
        <w:jc w:val="both"/>
        <w:rPr>
          <w:rFonts w:eastAsia="Calibri" w:cs="Calibri"/>
          <w:color w:val="C00000"/>
          <w:sz w:val="22"/>
          <w:szCs w:val="22"/>
          <w:rPrChange w:id="433" w:author="Faraz Bagher Nezhad Ghazijahani" w:date="2022-02-22T23:34:00Z">
            <w:rPr>
              <w:rFonts w:ascii="Calibri" w:eastAsia="Calibri" w:hAnsi="Calibri" w:cs="Calibri"/>
              <w:sz w:val="22"/>
              <w:szCs w:val="22"/>
            </w:rPr>
          </w:rPrChange>
        </w:rPr>
        <w:pPrChange w:id="434" w:author="Arzuman Alakbarli" w:date="2022-02-22T18:27:00Z">
          <w:pPr/>
        </w:pPrChange>
      </w:pPr>
      <w:ins w:id="435" w:author="Faraz Bagher Nezhad Ghazijahani" w:date="2022-02-22T23:32:00Z">
        <w:r w:rsidRPr="00320FE6">
          <w:rPr>
            <w:rFonts w:eastAsia="Calibri" w:cs="Calibri"/>
            <w:color w:val="C00000"/>
            <w:sz w:val="22"/>
            <w:szCs w:val="22"/>
            <w:rPrChange w:id="436" w:author="Faraz Bagher Nezhad Ghazijahani" w:date="2022-02-22T23:34:00Z">
              <w:rPr>
                <w:rFonts w:ascii="Calibri" w:eastAsia="Calibri" w:hAnsi="Calibri" w:cs="Calibri"/>
                <w:color w:val="C00000"/>
                <w:sz w:val="22"/>
                <w:szCs w:val="22"/>
              </w:rPr>
            </w:rPrChange>
          </w:rPr>
          <w:t>&lt;</w:t>
        </w:r>
      </w:ins>
      <w:r w:rsidR="418B3C00" w:rsidRPr="00320FE6">
        <w:rPr>
          <w:rFonts w:eastAsia="Calibri" w:cs="Calibri"/>
          <w:color w:val="C00000"/>
          <w:sz w:val="22"/>
          <w:szCs w:val="22"/>
          <w:rPrChange w:id="437" w:author="Faraz Bagher Nezhad Ghazijahani" w:date="2022-02-22T23:34:00Z">
            <w:rPr>
              <w:rFonts w:ascii="Calibri" w:eastAsia="Calibri" w:hAnsi="Calibri" w:cs="Calibri"/>
              <w:sz w:val="22"/>
              <w:szCs w:val="22"/>
            </w:rPr>
          </w:rPrChange>
        </w:rPr>
        <w:t xml:space="preserve">Anyone who can use a smart phone or computer </w:t>
      </w:r>
      <w:r w:rsidR="418B3C00" w:rsidRPr="00320FE6">
        <w:rPr>
          <w:rFonts w:eastAsia="Calibri" w:cs="Calibri"/>
          <w:color w:val="C00000"/>
          <w:sz w:val="22"/>
          <w:szCs w:val="22"/>
          <w:rPrChange w:id="438" w:author="Faraz Bagher Nezhad Ghazijahani" w:date="2022-02-22T23:34:00Z">
            <w:rPr>
              <w:rFonts w:ascii="Calibri" w:eastAsia="Calibri" w:hAnsi="Calibri" w:cs="Calibri"/>
              <w:color w:val="C00000"/>
              <w:sz w:val="22"/>
              <w:szCs w:val="22"/>
            </w:rPr>
          </w:rPrChange>
        </w:rPr>
        <w:t>with</w:t>
      </w:r>
      <w:r w:rsidR="418B3C00" w:rsidRPr="00320FE6">
        <w:rPr>
          <w:rFonts w:eastAsia="Calibri" w:cs="Calibri"/>
          <w:color w:val="C00000"/>
          <w:sz w:val="22"/>
          <w:szCs w:val="22"/>
          <w:rPrChange w:id="439" w:author="Faraz Bagher Nezhad Ghazijahani" w:date="2022-02-22T23:34:00Z">
            <w:rPr>
              <w:rFonts w:ascii="Calibri" w:eastAsia="Calibri" w:hAnsi="Calibri" w:cs="Calibri"/>
              <w:sz w:val="22"/>
              <w:szCs w:val="22"/>
            </w:rPr>
          </w:rPrChange>
        </w:rPr>
        <w:t xml:space="preserve"> access to the internet can take advantage of our project. We know that today everyone uses </w:t>
      </w:r>
      <w:r w:rsidR="70EDBA8B" w:rsidRPr="00320FE6">
        <w:rPr>
          <w:rFonts w:eastAsia="Calibri" w:cs="Calibri"/>
          <w:color w:val="C00000"/>
          <w:sz w:val="22"/>
          <w:szCs w:val="22"/>
          <w:rPrChange w:id="440" w:author="Faraz Bagher Nezhad Ghazijahani" w:date="2022-02-22T23:34:00Z">
            <w:rPr>
              <w:rFonts w:ascii="Calibri" w:eastAsia="Calibri" w:hAnsi="Calibri" w:cs="Calibri"/>
              <w:color w:val="C00000"/>
              <w:sz w:val="22"/>
              <w:szCs w:val="22"/>
            </w:rPr>
          </w:rPrChange>
        </w:rPr>
        <w:t>smart</w:t>
      </w:r>
      <w:r w:rsidR="63606B7F" w:rsidRPr="00320FE6">
        <w:rPr>
          <w:rFonts w:eastAsia="Calibri" w:cs="Calibri"/>
          <w:color w:val="C00000"/>
          <w:sz w:val="22"/>
          <w:szCs w:val="22"/>
          <w:rPrChange w:id="441" w:author="Faraz Bagher Nezhad Ghazijahani" w:date="2022-02-22T23:34:00Z">
            <w:rPr>
              <w:rFonts w:ascii="Calibri" w:eastAsia="Calibri" w:hAnsi="Calibri" w:cs="Calibri"/>
              <w:color w:val="C00000"/>
              <w:sz w:val="22"/>
              <w:szCs w:val="22"/>
            </w:rPr>
          </w:rPrChange>
        </w:rPr>
        <w:t xml:space="preserve"> phones</w:t>
      </w:r>
      <w:r w:rsidR="418B3C00" w:rsidRPr="00320FE6">
        <w:rPr>
          <w:rFonts w:eastAsia="Calibri" w:cs="Calibri"/>
          <w:color w:val="C00000"/>
          <w:sz w:val="22"/>
          <w:szCs w:val="22"/>
          <w:rPrChange w:id="442" w:author="Faraz Bagher Nezhad Ghazijahani" w:date="2022-02-22T23:34:00Z">
            <w:rPr>
              <w:rFonts w:ascii="Calibri" w:eastAsia="Calibri" w:hAnsi="Calibri" w:cs="Calibri"/>
              <w:sz w:val="22"/>
              <w:szCs w:val="22"/>
            </w:rPr>
          </w:rPrChange>
        </w:rPr>
        <w:t xml:space="preserve"> and computers, from children to the elderly as </w:t>
      </w:r>
      <w:r w:rsidR="520DC590" w:rsidRPr="00320FE6">
        <w:rPr>
          <w:rFonts w:eastAsia="Calibri" w:cs="Calibri"/>
          <w:color w:val="C00000"/>
          <w:sz w:val="22"/>
          <w:szCs w:val="22"/>
          <w:rPrChange w:id="443" w:author="Faraz Bagher Nezhad Ghazijahani" w:date="2022-02-22T23:34:00Z">
            <w:rPr>
              <w:rFonts w:ascii="Calibri" w:eastAsia="Calibri" w:hAnsi="Calibri" w:cs="Calibri"/>
              <w:color w:val="C00000"/>
              <w:sz w:val="22"/>
              <w:szCs w:val="22"/>
            </w:rPr>
          </w:rPrChange>
        </w:rPr>
        <w:t>consumers</w:t>
      </w:r>
      <w:r w:rsidR="520DC590" w:rsidRPr="00320FE6">
        <w:rPr>
          <w:rFonts w:eastAsia="Calibri" w:cs="Calibri"/>
          <w:color w:val="C00000"/>
          <w:sz w:val="22"/>
          <w:szCs w:val="22"/>
          <w:rPrChange w:id="444" w:author="Faraz Bagher Nezhad Ghazijahani" w:date="2022-02-22T23:34:00Z">
            <w:rPr>
              <w:rFonts w:ascii="Calibri" w:eastAsia="Calibri" w:hAnsi="Calibri" w:cs="Calibri"/>
              <w:sz w:val="22"/>
              <w:szCs w:val="22"/>
            </w:rPr>
          </w:rPrChange>
        </w:rPr>
        <w:t>.</w:t>
      </w:r>
      <w:r w:rsidR="418B3C00" w:rsidRPr="00320FE6">
        <w:rPr>
          <w:rFonts w:eastAsia="Calibri" w:cs="Calibri"/>
          <w:color w:val="C00000"/>
          <w:sz w:val="22"/>
          <w:szCs w:val="22"/>
          <w:rPrChange w:id="445" w:author="Faraz Bagher Nezhad Ghazijahani" w:date="2022-02-22T23:34:00Z">
            <w:rPr>
              <w:rFonts w:ascii="Calibri" w:eastAsia="Calibri" w:hAnsi="Calibri" w:cs="Calibri"/>
              <w:sz w:val="22"/>
              <w:szCs w:val="22"/>
            </w:rPr>
          </w:rPrChange>
        </w:rPr>
        <w:t xml:space="preserve"> This means that the user base of our website will be </w:t>
      </w:r>
      <w:r w:rsidR="53B776C9" w:rsidRPr="00320FE6">
        <w:rPr>
          <w:rFonts w:eastAsia="Calibri" w:cs="Calibri"/>
          <w:color w:val="C00000"/>
          <w:sz w:val="22"/>
          <w:szCs w:val="22"/>
          <w:rPrChange w:id="446" w:author="Faraz Bagher Nezhad Ghazijahani" w:date="2022-02-22T23:34:00Z">
            <w:rPr>
              <w:rFonts w:ascii="Calibri" w:eastAsia="Calibri" w:hAnsi="Calibri" w:cs="Calibri"/>
              <w:color w:val="C00000"/>
              <w:sz w:val="22"/>
              <w:szCs w:val="22"/>
            </w:rPr>
          </w:rPrChange>
        </w:rPr>
        <w:t>exceptionally</w:t>
      </w:r>
      <w:r w:rsidR="418B3C00" w:rsidRPr="00320FE6">
        <w:rPr>
          <w:rFonts w:eastAsia="Calibri" w:cs="Calibri"/>
          <w:color w:val="C00000"/>
          <w:sz w:val="22"/>
          <w:szCs w:val="22"/>
          <w:rPrChange w:id="447" w:author="Faraz Bagher Nezhad Ghazijahani" w:date="2022-02-22T23:34:00Z">
            <w:rPr>
              <w:rFonts w:ascii="Calibri" w:eastAsia="Calibri" w:hAnsi="Calibri" w:cs="Calibri"/>
              <w:color w:val="C00000"/>
              <w:sz w:val="22"/>
              <w:szCs w:val="22"/>
            </w:rPr>
          </w:rPrChange>
        </w:rPr>
        <w:t xml:space="preserve"> large</w:t>
      </w:r>
      <w:r w:rsidR="418B3C00" w:rsidRPr="00320FE6">
        <w:rPr>
          <w:rFonts w:eastAsia="Calibri" w:cs="Calibri"/>
          <w:color w:val="C00000"/>
          <w:sz w:val="22"/>
          <w:szCs w:val="22"/>
          <w:rPrChange w:id="448" w:author="Faraz Bagher Nezhad Ghazijahani" w:date="2022-02-22T23:34:00Z">
            <w:rPr>
              <w:rFonts w:ascii="Calibri" w:eastAsia="Calibri" w:hAnsi="Calibri" w:cs="Calibri"/>
              <w:sz w:val="22"/>
              <w:szCs w:val="22"/>
            </w:rPr>
          </w:rPrChange>
        </w:rPr>
        <w:t xml:space="preserve">, even though it is new. But all this applies only to customers. Every repairer should not use this website, only who is the master of his/her work.  When registering on the site, the master will be asked to provide information about his experience and work done. Customers will be able to rate the work of </w:t>
      </w:r>
      <w:r w:rsidR="418B3C00" w:rsidRPr="00320FE6">
        <w:rPr>
          <w:rFonts w:eastAsia="Calibri" w:cs="Calibri"/>
          <w:color w:val="C00000"/>
          <w:sz w:val="22"/>
          <w:szCs w:val="22"/>
          <w:rPrChange w:id="449" w:author="Faraz Bagher Nezhad Ghazijahani" w:date="2022-02-22T23:34:00Z">
            <w:rPr>
              <w:rFonts w:ascii="Calibri" w:eastAsia="Calibri" w:hAnsi="Calibri" w:cs="Calibri"/>
              <w:color w:val="C00000"/>
              <w:sz w:val="22"/>
              <w:szCs w:val="22"/>
            </w:rPr>
          </w:rPrChange>
        </w:rPr>
        <w:t>masters</w:t>
      </w:r>
      <w:r w:rsidR="418B3C00" w:rsidRPr="00320FE6">
        <w:rPr>
          <w:rFonts w:eastAsia="Calibri" w:cs="Calibri"/>
          <w:color w:val="C00000"/>
          <w:sz w:val="22"/>
          <w:szCs w:val="22"/>
          <w:rPrChange w:id="450" w:author="Faraz Bagher Nezhad Ghazijahani" w:date="2022-02-22T23:34:00Z">
            <w:rPr>
              <w:rFonts w:ascii="Calibri" w:eastAsia="Calibri" w:hAnsi="Calibri" w:cs="Calibri"/>
              <w:sz w:val="22"/>
              <w:szCs w:val="22"/>
            </w:rPr>
          </w:rPrChange>
        </w:rPr>
        <w:t xml:space="preserve"> online, and the next customer will look at how he is evaluated by other users when choosing </w:t>
      </w:r>
      <w:r w:rsidR="5986CA3B" w:rsidRPr="00320FE6">
        <w:rPr>
          <w:rFonts w:eastAsia="Calibri" w:cs="Calibri"/>
          <w:color w:val="C00000"/>
          <w:sz w:val="22"/>
          <w:szCs w:val="22"/>
          <w:rPrChange w:id="451" w:author="Faraz Bagher Nezhad Ghazijahani" w:date="2022-02-22T23:34:00Z">
            <w:rPr>
              <w:rFonts w:ascii="Calibri" w:eastAsia="Calibri" w:hAnsi="Calibri" w:cs="Calibri"/>
              <w:color w:val="C00000"/>
              <w:sz w:val="22"/>
              <w:szCs w:val="22"/>
            </w:rPr>
          </w:rPrChange>
        </w:rPr>
        <w:t>an expert</w:t>
      </w:r>
      <w:r w:rsidR="418B3C00" w:rsidRPr="00320FE6">
        <w:rPr>
          <w:rFonts w:eastAsia="Calibri" w:cs="Calibri"/>
          <w:color w:val="C00000"/>
          <w:sz w:val="22"/>
          <w:szCs w:val="22"/>
          <w:rPrChange w:id="452" w:author="Faraz Bagher Nezhad Ghazijahani" w:date="2022-02-22T23:34:00Z">
            <w:rPr>
              <w:rFonts w:ascii="Calibri" w:eastAsia="Calibri" w:hAnsi="Calibri" w:cs="Calibri"/>
              <w:sz w:val="22"/>
              <w:szCs w:val="22"/>
            </w:rPr>
          </w:rPrChange>
        </w:rPr>
        <w:t xml:space="preserve"> and choose the one that suits him.</w:t>
      </w:r>
      <w:ins w:id="453" w:author="Faraz Bagher Nezhad Ghazijahani" w:date="2022-02-22T23:33:00Z">
        <w:r w:rsidRPr="00320FE6">
          <w:rPr>
            <w:rFonts w:eastAsia="Calibri" w:cs="Calibri"/>
            <w:color w:val="C00000"/>
            <w:sz w:val="22"/>
            <w:szCs w:val="22"/>
            <w:rPrChange w:id="454" w:author="Faraz Bagher Nezhad Ghazijahani" w:date="2022-02-22T23:34:00Z">
              <w:rPr>
                <w:rFonts w:ascii="Calibri" w:eastAsia="Calibri" w:hAnsi="Calibri" w:cs="Calibri"/>
                <w:color w:val="C00000"/>
                <w:sz w:val="22"/>
                <w:szCs w:val="22"/>
              </w:rPr>
            </w:rPrChange>
          </w:rPr>
          <w:t>&gt;</w:t>
        </w:r>
      </w:ins>
    </w:p>
    <w:p w14:paraId="6F660F67" w14:textId="66F3EA85" w:rsidR="6A398218" w:rsidRPr="00320FE6" w:rsidRDefault="6A398218" w:rsidP="6A398218">
      <w:pPr>
        <w:tabs>
          <w:tab w:val="left" w:pos="1520"/>
        </w:tabs>
        <w:rPr>
          <w:strike/>
          <w:color w:val="C00000"/>
        </w:rPr>
      </w:pPr>
    </w:p>
    <w:p w14:paraId="47D0CCB7" w14:textId="3B84698C" w:rsidR="00FB4853" w:rsidRPr="00320FE6" w:rsidDel="00320FE6" w:rsidRDefault="6B9E09C8" w:rsidP="000E437A">
      <w:pPr>
        <w:tabs>
          <w:tab w:val="left" w:pos="1520"/>
        </w:tabs>
        <w:rPr>
          <w:del w:id="455" w:author="Faraz Bagher Nezhad Ghazijahani" w:date="2022-02-22T23:32:00Z"/>
          <w:strike/>
          <w:color w:val="C00000"/>
          <w:rPrChange w:id="456" w:author="Faraz Bagher Nezhad Ghazijahani" w:date="2022-02-22T23:34:00Z">
            <w:rPr>
              <w:del w:id="457" w:author="Faraz Bagher Nezhad Ghazijahani" w:date="2022-02-22T23:32:00Z"/>
            </w:rPr>
          </w:rPrChange>
        </w:rPr>
      </w:pPr>
      <w:del w:id="458" w:author="Faraz Bagher Nezhad Ghazijahani" w:date="2022-02-22T23:32:00Z">
        <w:r w:rsidRPr="00320FE6" w:rsidDel="00320FE6">
          <w:rPr>
            <w:strike/>
            <w:color w:val="C00000"/>
            <w:rPrChange w:id="459" w:author="Faraz Bagher Nezhad Ghazijahani" w:date="2022-02-22T23:34:00Z">
              <w:rPr/>
            </w:rPrChange>
          </w:rPr>
          <w:delText xml:space="preserve">&lt;Describe those general characteristics of the intended users of the product including educational level, experience, and technical expertise.  </w:delText>
        </w:r>
        <w:r w:rsidR="1F9A7766" w:rsidRPr="00320FE6" w:rsidDel="00320FE6">
          <w:rPr>
            <w:strike/>
            <w:color w:val="C00000"/>
            <w:rPrChange w:id="460" w:author="Faraz Bagher Nezhad Ghazijahani" w:date="2022-02-22T23:34:00Z">
              <w:rPr/>
            </w:rPrChange>
          </w:rPr>
          <w:delText xml:space="preserve">DO NOT </w:delText>
        </w:r>
        <w:r w:rsidRPr="00320FE6" w:rsidDel="00320FE6">
          <w:rPr>
            <w:strike/>
            <w:color w:val="C00000"/>
            <w:rPrChange w:id="461" w:author="Faraz Bagher Nezhad Ghazijahani" w:date="2022-02-22T23:34:00Z">
              <w:rPr/>
            </w:rPrChange>
          </w:rPr>
          <w:delText xml:space="preserve">state specific requirements but rather provide the reasons why certain specific requirements </w:delText>
        </w:r>
      </w:del>
      <w:del w:id="462" w:author="Faraz Bagher Nezhad Ghazijahani" w:date="2022-02-22T19:28:00Z">
        <w:r w:rsidR="00FB4853" w:rsidRPr="00320FE6" w:rsidDel="2D1F2B27">
          <w:rPr>
            <w:strike/>
            <w:color w:val="C00000"/>
            <w:rPrChange w:id="463" w:author="Faraz Bagher Nezhad Ghazijahani" w:date="2022-02-22T23:34:00Z">
              <w:rPr/>
            </w:rPrChange>
          </w:rPr>
          <w:delText>maybe</w:delText>
        </w:r>
      </w:del>
      <w:del w:id="464" w:author="Faraz Bagher Nezhad Ghazijahani" w:date="2022-02-22T23:32:00Z">
        <w:r w:rsidRPr="00320FE6" w:rsidDel="00320FE6">
          <w:rPr>
            <w:strike/>
            <w:color w:val="C00000"/>
            <w:rPrChange w:id="465" w:author="Faraz Bagher Nezhad Ghazijahani" w:date="2022-02-22T23:34:00Z">
              <w:rPr/>
            </w:rPrChange>
          </w:rPr>
          <w:delText xml:space="preserve"> specified</w:delText>
        </w:r>
        <w:r w:rsidR="767F5C25" w:rsidRPr="00320FE6" w:rsidDel="00320FE6">
          <w:rPr>
            <w:strike/>
            <w:color w:val="C00000"/>
            <w:rPrChange w:id="466" w:author="Faraz Bagher Nezhad Ghazijahani" w:date="2022-02-22T23:34:00Z">
              <w:rPr/>
            </w:rPrChange>
          </w:rPr>
          <w:delText xml:space="preserve"> in subsequent documents</w:delText>
        </w:r>
        <w:r w:rsidRPr="00320FE6" w:rsidDel="00320FE6">
          <w:rPr>
            <w:strike/>
            <w:color w:val="C00000"/>
            <w:rPrChange w:id="467" w:author="Faraz Bagher Nezhad Ghazijahani" w:date="2022-02-22T23:34:00Z">
              <w:rPr/>
            </w:rPrChange>
          </w:rPr>
          <w:delText>.</w:delText>
        </w:r>
        <w:r w:rsidRPr="00320FE6" w:rsidDel="00320FE6">
          <w:rPr>
            <w:color w:val="C00000"/>
            <w:rPrChange w:id="468" w:author="Faraz Bagher Nezhad Ghazijahani" w:date="2022-02-22T23:34:00Z">
              <w:rPr/>
            </w:rPrChange>
          </w:rPr>
          <w:delText xml:space="preserve">  </w:delText>
        </w:r>
      </w:del>
    </w:p>
    <w:p w14:paraId="304A50B6" w14:textId="61D1E6F7" w:rsidR="00FB4853" w:rsidRPr="00320FE6" w:rsidDel="00320FE6" w:rsidRDefault="00FB4853" w:rsidP="00FB4853">
      <w:pPr>
        <w:tabs>
          <w:tab w:val="left" w:pos="1520"/>
        </w:tabs>
        <w:rPr>
          <w:del w:id="469" w:author="Faraz Bagher Nezhad Ghazijahani" w:date="2022-02-22T23:32:00Z"/>
          <w:strike/>
          <w:color w:val="C00000"/>
          <w:rPrChange w:id="470" w:author="Faraz Bagher Nezhad Ghazijahani" w:date="2022-02-22T23:34:00Z">
            <w:rPr>
              <w:del w:id="471" w:author="Faraz Bagher Nezhad Ghazijahani" w:date="2022-02-22T23:32:00Z"/>
            </w:rPr>
          </w:rPrChange>
        </w:rPr>
      </w:pPr>
    </w:p>
    <w:p w14:paraId="2E0733DB" w14:textId="4F4A6CB1" w:rsidR="00FB4853" w:rsidRPr="00320FE6" w:rsidDel="00320FE6" w:rsidRDefault="6B9E09C8" w:rsidP="00FB4853">
      <w:pPr>
        <w:tabs>
          <w:tab w:val="left" w:pos="1520"/>
        </w:tabs>
        <w:rPr>
          <w:del w:id="472" w:author="Faraz Bagher Nezhad Ghazijahani" w:date="2022-02-22T23:32:00Z"/>
          <w:strike/>
          <w:color w:val="C00000"/>
          <w:rPrChange w:id="473" w:author="Faraz Bagher Nezhad Ghazijahani" w:date="2022-02-22T23:34:00Z">
            <w:rPr>
              <w:del w:id="474" w:author="Faraz Bagher Nezhad Ghazijahani" w:date="2022-02-22T23:32:00Z"/>
            </w:rPr>
          </w:rPrChange>
        </w:rPr>
      </w:pPr>
      <w:del w:id="475" w:author="Faraz Bagher Nezhad Ghazijahani" w:date="2022-02-22T23:32:00Z">
        <w:r w:rsidRPr="00320FE6" w:rsidDel="00320FE6">
          <w:rPr>
            <w:strike/>
            <w:color w:val="C00000"/>
            <w:rPrChange w:id="476" w:author="Faraz Bagher Nezhad Ghazijahani" w:date="2022-02-22T23:34:00Z">
              <w:rPr/>
            </w:rPrChange>
          </w:rPr>
          <w:delText>What is it about your potential user base that will impact the design? Their experience and comf</w:delText>
        </w:r>
        <w:r w:rsidR="61154D7B" w:rsidRPr="00320FE6" w:rsidDel="00320FE6">
          <w:rPr>
            <w:strike/>
            <w:color w:val="C00000"/>
            <w:rPrChange w:id="477" w:author="Faraz Bagher Nezhad Ghazijahani" w:date="2022-02-22T23:34:00Z">
              <w:rPr/>
            </w:rPrChange>
          </w:rPr>
          <w:delText>ort with technology will drive user i</w:delText>
        </w:r>
        <w:r w:rsidRPr="00320FE6" w:rsidDel="00320FE6">
          <w:rPr>
            <w:strike/>
            <w:color w:val="C00000"/>
            <w:rPrChange w:id="478" w:author="Faraz Bagher Nezhad Ghazijahani" w:date="2022-02-22T23:34:00Z">
              <w:rPr/>
            </w:rPrChange>
          </w:rPr>
          <w:delText>nterface design.  Other characteristics might actually influence</w:delText>
        </w:r>
        <w:r w:rsidR="2D1F2B27" w:rsidRPr="00320FE6" w:rsidDel="00320FE6">
          <w:rPr>
            <w:strike/>
            <w:color w:val="C00000"/>
            <w:rPrChange w:id="479" w:author="Faraz Bagher Nezhad Ghazijahani" w:date="2022-02-22T23:34:00Z">
              <w:rPr/>
            </w:rPrChange>
          </w:rPr>
          <w:delText xml:space="preserve"> </w:delText>
        </w:r>
      </w:del>
      <w:del w:id="480" w:author="Faraz Bagher Nezhad Ghazijahani" w:date="2022-02-22T19:28:00Z">
        <w:r w:rsidR="00FB4853" w:rsidRPr="00320FE6" w:rsidDel="2D1F2B27">
          <w:rPr>
            <w:strike/>
            <w:color w:val="C00000"/>
            <w:rPrChange w:id="481" w:author="Faraz Bagher Nezhad Ghazijahani" w:date="2022-02-22T23:34:00Z">
              <w:rPr/>
            </w:rPrChange>
          </w:rPr>
          <w:delText>internal</w:delText>
        </w:r>
      </w:del>
      <w:del w:id="482" w:author="Faraz Bagher Nezhad Ghazijahani" w:date="2022-02-22T23:32:00Z">
        <w:r w:rsidR="2D1F2B27" w:rsidRPr="00320FE6" w:rsidDel="00320FE6">
          <w:rPr>
            <w:strike/>
            <w:color w:val="C00000"/>
            <w:rPrChange w:id="483" w:author="Faraz Bagher Nezhad Ghazijahani" w:date="2022-02-22T23:34:00Z">
              <w:rPr/>
            </w:rPrChange>
          </w:rPr>
          <w:delText xml:space="preserve"> design of the system.</w:delText>
        </w:r>
      </w:del>
    </w:p>
    <w:p w14:paraId="655D14F3" w14:textId="753899F7" w:rsidR="00010D34" w:rsidRPr="00320FE6" w:rsidDel="00320FE6" w:rsidRDefault="00010D34" w:rsidP="00010D34">
      <w:pPr>
        <w:tabs>
          <w:tab w:val="left" w:pos="1520"/>
        </w:tabs>
        <w:rPr>
          <w:del w:id="484" w:author="Faraz Bagher Nezhad Ghazijahani" w:date="2022-02-22T23:32:00Z"/>
          <w:strike/>
          <w:color w:val="C00000"/>
          <w:rPrChange w:id="485" w:author="Faraz Bagher Nezhad Ghazijahani" w:date="2022-02-22T23:34:00Z">
            <w:rPr>
              <w:del w:id="486" w:author="Faraz Bagher Nezhad Ghazijahani" w:date="2022-02-22T23:32:00Z"/>
            </w:rPr>
          </w:rPrChange>
        </w:rPr>
      </w:pPr>
    </w:p>
    <w:p w14:paraId="3EF9978D" w14:textId="5C4E324B" w:rsidR="00FF68A9" w:rsidRPr="00320FE6" w:rsidDel="00320FE6" w:rsidRDefault="00FF68A9" w:rsidP="00010D34">
      <w:pPr>
        <w:tabs>
          <w:tab w:val="left" w:pos="1520"/>
        </w:tabs>
        <w:rPr>
          <w:del w:id="487" w:author="Faraz Bagher Nezhad Ghazijahani" w:date="2022-02-22T23:32:00Z"/>
          <w:strike/>
          <w:color w:val="C00000"/>
          <w:rPrChange w:id="488" w:author="Faraz Bagher Nezhad Ghazijahani" w:date="2022-02-22T23:34:00Z">
            <w:rPr>
              <w:del w:id="489" w:author="Faraz Bagher Nezhad Ghazijahani" w:date="2022-02-22T23:32:00Z"/>
            </w:rPr>
          </w:rPrChange>
        </w:rPr>
      </w:pPr>
      <w:del w:id="490" w:author="Faraz Bagher Nezhad Ghazijahani" w:date="2022-02-22T23:32:00Z">
        <w:r w:rsidRPr="00320FE6" w:rsidDel="00320FE6">
          <w:rPr>
            <w:strike/>
            <w:color w:val="C00000"/>
            <w:rPrChange w:id="491" w:author="Faraz Bagher Nezhad Ghazijahani" w:date="2022-02-22T23:34:00Z">
              <w:rPr/>
            </w:rPrChange>
          </w:rPr>
          <w:delText>For example:</w:delText>
        </w:r>
        <w:r w:rsidRPr="00320FE6" w:rsidDel="00320FE6">
          <w:rPr>
            <w:color w:val="C00000"/>
            <w:rPrChange w:id="492" w:author="Faraz Bagher Nezhad Ghazijahani" w:date="2022-02-22T23:34:00Z">
              <w:rPr>
                <w:iCs/>
              </w:rPr>
            </w:rPrChange>
          </w:rPr>
          <w:delText xml:space="preserve"> </w:delText>
        </w:r>
      </w:del>
    </w:p>
    <w:p w14:paraId="0837DDEF" w14:textId="01329AA8" w:rsidR="00010D34" w:rsidRPr="00320FE6" w:rsidDel="00320FE6" w:rsidRDefault="00010D34" w:rsidP="00010D34">
      <w:pPr>
        <w:tabs>
          <w:tab w:val="left" w:pos="1520"/>
        </w:tabs>
        <w:rPr>
          <w:del w:id="493" w:author="Faraz Bagher Nezhad Ghazijahani" w:date="2022-02-22T23:32:00Z"/>
          <w:strike/>
          <w:color w:val="C00000"/>
          <w:rPrChange w:id="494" w:author="Faraz Bagher Nezhad Ghazijahani" w:date="2022-02-22T23:34:00Z">
            <w:rPr>
              <w:del w:id="495" w:author="Faraz Bagher Nezhad Ghazijahani" w:date="2022-02-22T23:32:00Z"/>
            </w:rPr>
          </w:rPrChange>
        </w:rPr>
      </w:pPr>
      <w:del w:id="496" w:author="Faraz Bagher Nezhad Ghazijahani" w:date="2022-02-22T23:32:00Z">
        <w:r w:rsidRPr="00320FE6" w:rsidDel="00320FE6">
          <w:rPr>
            <w:strike/>
            <w:color w:val="C00000"/>
            <w:rPrChange w:id="497" w:author="Faraz Bagher Nezhad Ghazijahani" w:date="2022-02-22T23:34:00Z">
              <w:rPr/>
            </w:rPrChange>
          </w:rPr>
          <w:delText>The target user must:</w:delText>
        </w:r>
      </w:del>
    </w:p>
    <w:p w14:paraId="6249C7E7" w14:textId="417F351C" w:rsidR="00010D34" w:rsidRPr="00320FE6" w:rsidDel="00320FE6" w:rsidRDefault="00010D34" w:rsidP="00010D34">
      <w:pPr>
        <w:tabs>
          <w:tab w:val="left" w:pos="284"/>
        </w:tabs>
        <w:ind w:left="284" w:hanging="284"/>
        <w:rPr>
          <w:del w:id="498" w:author="Faraz Bagher Nezhad Ghazijahani" w:date="2022-02-22T23:32:00Z"/>
          <w:strike/>
          <w:color w:val="C00000"/>
          <w:rPrChange w:id="499" w:author="Faraz Bagher Nezhad Ghazijahani" w:date="2022-02-22T23:34:00Z">
            <w:rPr>
              <w:del w:id="500" w:author="Faraz Bagher Nezhad Ghazijahani" w:date="2022-02-22T23:32:00Z"/>
            </w:rPr>
          </w:rPrChange>
        </w:rPr>
      </w:pPr>
      <w:del w:id="501" w:author="Faraz Bagher Nezhad Ghazijahani" w:date="2022-02-22T23:32:00Z">
        <w:r w:rsidRPr="00320FE6" w:rsidDel="00320FE6">
          <w:rPr>
            <w:strike/>
            <w:color w:val="C00000"/>
            <w:rPrChange w:id="502" w:author="Faraz Bagher Nezhad Ghazijahani" w:date="2022-02-22T23:34:00Z">
              <w:rPr/>
            </w:rPrChange>
          </w:rPr>
          <w:delText>•</w:delText>
        </w:r>
        <w:r w:rsidRPr="00320FE6" w:rsidDel="00320FE6">
          <w:rPr>
            <w:iCs/>
          </w:rPr>
          <w:tab/>
        </w:r>
        <w:r w:rsidRPr="00320FE6" w:rsidDel="00320FE6">
          <w:rPr>
            <w:strike/>
            <w:color w:val="C00000"/>
            <w:rPrChange w:id="503" w:author="Faraz Bagher Nezhad Ghazijahani" w:date="2022-02-22T23:34:00Z">
              <w:rPr/>
            </w:rPrChange>
          </w:rPr>
          <w:delText>Have basic experience using computers and browsing the internet. Has filled out online forms or surveys and may h</w:delText>
        </w:r>
        <w:r w:rsidR="00FF68A9" w:rsidRPr="00320FE6" w:rsidDel="00320FE6">
          <w:rPr>
            <w:strike/>
            <w:color w:val="C00000"/>
            <w:rPrChange w:id="504" w:author="Faraz Bagher Nezhad Ghazijahani" w:date="2022-02-22T23:34:00Z">
              <w:rPr/>
            </w:rPrChange>
          </w:rPr>
          <w:delText>ave purchased or sold a product</w:delText>
        </w:r>
      </w:del>
    </w:p>
    <w:p w14:paraId="4386DDF5" w14:textId="5D84123E" w:rsidR="00010D34" w:rsidRPr="00320FE6" w:rsidDel="00320FE6" w:rsidRDefault="00010D34" w:rsidP="00010D34">
      <w:pPr>
        <w:tabs>
          <w:tab w:val="left" w:pos="284"/>
        </w:tabs>
        <w:ind w:left="284" w:hanging="284"/>
        <w:rPr>
          <w:del w:id="505" w:author="Faraz Bagher Nezhad Ghazijahani" w:date="2022-02-22T23:32:00Z"/>
          <w:strike/>
          <w:color w:val="C00000"/>
          <w:rPrChange w:id="506" w:author="Faraz Bagher Nezhad Ghazijahani" w:date="2022-02-22T23:34:00Z">
            <w:rPr>
              <w:del w:id="507" w:author="Faraz Bagher Nezhad Ghazijahani" w:date="2022-02-22T23:32:00Z"/>
            </w:rPr>
          </w:rPrChange>
        </w:rPr>
      </w:pPr>
      <w:del w:id="508" w:author="Faraz Bagher Nezhad Ghazijahani" w:date="2022-02-22T23:32:00Z">
        <w:r w:rsidRPr="00320FE6" w:rsidDel="00320FE6">
          <w:rPr>
            <w:strike/>
            <w:color w:val="C00000"/>
            <w:rPrChange w:id="509" w:author="Faraz Bagher Nezhad Ghazijahani" w:date="2022-02-22T23:34:00Z">
              <w:rPr/>
            </w:rPrChange>
          </w:rPr>
          <w:delText>•</w:delText>
        </w:r>
        <w:r w:rsidRPr="00320FE6" w:rsidDel="00320FE6">
          <w:rPr>
            <w:iCs/>
          </w:rPr>
          <w:tab/>
        </w:r>
        <w:r w:rsidRPr="00320FE6" w:rsidDel="00320FE6">
          <w:rPr>
            <w:strike/>
            <w:color w:val="C00000"/>
            <w:rPrChange w:id="510" w:author="Faraz Bagher Nezhad Ghazijahani" w:date="2022-02-22T23:34:00Z">
              <w:rPr/>
            </w:rPrChange>
          </w:rPr>
          <w:delText>Have a computer with access to the internet</w:delText>
        </w:r>
      </w:del>
    </w:p>
    <w:p w14:paraId="27FDCF34" w14:textId="49D5DFC4" w:rsidR="00010D34" w:rsidRPr="00320FE6" w:rsidRDefault="00010D34" w:rsidP="00E17F91">
      <w:pPr>
        <w:tabs>
          <w:tab w:val="left" w:pos="284"/>
        </w:tabs>
        <w:ind w:left="284" w:hanging="284"/>
        <w:rPr>
          <w:strike/>
          <w:color w:val="C00000"/>
          <w:rPrChange w:id="511" w:author="Faraz Bagher Nezhad Ghazijahani" w:date="2022-02-22T23:34:00Z">
            <w:rPr/>
          </w:rPrChange>
        </w:rPr>
      </w:pPr>
      <w:del w:id="512" w:author="Faraz Bagher Nezhad Ghazijahani" w:date="2022-02-22T23:32:00Z">
        <w:r w:rsidRPr="00320FE6" w:rsidDel="00320FE6">
          <w:rPr>
            <w:strike/>
            <w:color w:val="C00000"/>
            <w:rPrChange w:id="513" w:author="Faraz Bagher Nezhad Ghazijahani" w:date="2022-02-22T23:34:00Z">
              <w:rPr/>
            </w:rPrChange>
          </w:rPr>
          <w:delText>•</w:delText>
        </w:r>
        <w:r w:rsidRPr="00320FE6" w:rsidDel="00320FE6">
          <w:rPr>
            <w:iCs/>
          </w:rPr>
          <w:tab/>
        </w:r>
        <w:r w:rsidRPr="00320FE6" w:rsidDel="00320FE6">
          <w:rPr>
            <w:strike/>
            <w:color w:val="C00000"/>
            <w:rPrChange w:id="514" w:author="Faraz Bagher Nezhad Ghazijahani" w:date="2022-02-22T23:34:00Z">
              <w:rPr/>
            </w:rPrChange>
          </w:rPr>
          <w:delText>Be willing to share information such as home address and contact information</w:delText>
        </w:r>
        <w:r w:rsidR="00E17F91" w:rsidRPr="00320FE6" w:rsidDel="00320FE6">
          <w:rPr>
            <w:strike/>
            <w:color w:val="C00000"/>
            <w:rPrChange w:id="515" w:author="Faraz Bagher Nezhad Ghazijahani" w:date="2022-02-22T23:34:00Z">
              <w:rPr/>
            </w:rPrChange>
          </w:rPr>
          <w:delText xml:space="preserve"> </w:delText>
        </w:r>
      </w:del>
      <w:del w:id="516" w:author="Faraz Bagher Nezhad Ghazijahani" w:date="2022-02-22T23:33:00Z">
        <w:r w:rsidR="00FF68A9" w:rsidRPr="00320FE6" w:rsidDel="00320FE6">
          <w:rPr>
            <w:strike/>
            <w:color w:val="C00000"/>
            <w:rPrChange w:id="517" w:author="Faraz Bagher Nezhad Ghazijahani" w:date="2022-02-22T23:34:00Z">
              <w:rPr/>
            </w:rPrChange>
          </w:rPr>
          <w:delText>&gt;</w:delText>
        </w:r>
      </w:del>
    </w:p>
    <w:p w14:paraId="4F02D781" w14:textId="77777777" w:rsidR="00FB4853" w:rsidRPr="00320FE6" w:rsidRDefault="00FB4853" w:rsidP="00FB4853">
      <w:pPr>
        <w:pStyle w:val="Heading2"/>
        <w:rPr>
          <w:rFonts w:ascii="Cambria" w:hAnsi="Cambria"/>
          <w:rPrChange w:id="518" w:author="Faraz Bagher Nezhad Ghazijahani" w:date="2022-02-22T23:34:00Z">
            <w:rPr/>
          </w:rPrChange>
        </w:rPr>
      </w:pPr>
      <w:bookmarkStart w:id="519" w:name="_Toc363403532"/>
      <w:r w:rsidRPr="00320FE6">
        <w:rPr>
          <w:rFonts w:ascii="Cambria" w:hAnsi="Cambria"/>
          <w:rPrChange w:id="520" w:author="Faraz Bagher Nezhad Ghazijahani" w:date="2022-02-22T23:34:00Z">
            <w:rPr/>
          </w:rPrChange>
        </w:rPr>
        <w:t>Constraints</w:t>
      </w:r>
      <w:bookmarkEnd w:id="519"/>
    </w:p>
    <w:p w14:paraId="19DA0EDD" w14:textId="1FE1DC8F" w:rsidR="009E3D4F" w:rsidRPr="00320FE6" w:rsidRDefault="00320FE6" w:rsidP="785C5F9B">
      <w:pPr>
        <w:pStyle w:val="Heading2"/>
        <w:rPr>
          <w:ins w:id="521" w:author="Aytaj Najafova" w:date="2022-02-22T22:08:00Z"/>
          <w:rFonts w:ascii="Cambria" w:hAnsi="Cambria" w:cs="Arial"/>
          <w:b w:val="0"/>
          <w:bCs w:val="0"/>
          <w:color w:val="auto"/>
        </w:rPr>
      </w:pPr>
      <w:ins w:id="522" w:author="Faraz Bagher Nezhad Ghazijahani" w:date="2022-02-22T23:33:00Z">
        <w:r w:rsidRPr="00320FE6">
          <w:rPr>
            <w:rFonts w:ascii="Cambria" w:hAnsi="Cambria" w:cs="Arial"/>
            <w:b w:val="0"/>
            <w:bCs w:val="0"/>
            <w:color w:val="auto"/>
          </w:rPr>
          <w:t>&lt;</w:t>
        </w:r>
      </w:ins>
      <w:ins w:id="523" w:author="Aytaj Najafova" w:date="2022-02-22T22:08:00Z">
        <w:r w:rsidR="5D2710C6" w:rsidRPr="00320FE6">
          <w:rPr>
            <w:rFonts w:ascii="Cambria" w:hAnsi="Cambria" w:cs="Arial"/>
            <w:b w:val="0"/>
            <w:bCs w:val="0"/>
            <w:color w:val="auto"/>
          </w:rPr>
          <w:t xml:space="preserve">The only constraint </w:t>
        </w:r>
        <w:del w:id="524" w:author="Faraz Bagher Nezhad Ghazijahani" w:date="2022-02-22T19:28:00Z">
          <w:r w:rsidR="009E3D4F" w:rsidRPr="00320FE6" w:rsidDel="5D2710C6">
            <w:rPr>
              <w:rFonts w:ascii="Cambria" w:hAnsi="Cambria" w:cs="Arial"/>
              <w:b w:val="0"/>
              <w:bCs w:val="0"/>
              <w:color w:val="auto"/>
            </w:rPr>
            <w:delText>from</w:delText>
          </w:r>
        </w:del>
      </w:ins>
      <w:ins w:id="525" w:author="Faraz Bagher Nezhad Ghazijahani" w:date="2022-02-22T19:28:00Z">
        <w:r w:rsidR="5D2710C6" w:rsidRPr="00320FE6">
          <w:rPr>
            <w:rFonts w:ascii="Cambria" w:hAnsi="Cambria" w:cs="Arial"/>
            <w:b w:val="0"/>
            <w:bCs w:val="0"/>
            <w:color w:val="auto"/>
          </w:rPr>
          <w:t>on</w:t>
        </w:r>
      </w:ins>
      <w:ins w:id="526" w:author="Aytaj Najafova" w:date="2022-02-22T22:08:00Z">
        <w:r w:rsidR="5D2710C6" w:rsidRPr="00320FE6">
          <w:rPr>
            <w:rFonts w:ascii="Cambria" w:hAnsi="Cambria" w:cs="Arial"/>
            <w:b w:val="0"/>
            <w:bCs w:val="0"/>
            <w:color w:val="auto"/>
          </w:rPr>
          <w:t xml:space="preserve"> the customer side could be a security issue. Sometimes users do not want to add their data to the system, and they do not rely on it. But considering nowadays we do most of the work with </w:t>
        </w:r>
        <w:del w:id="527" w:author="Faraz Bagher Nezhad Ghazijahani" w:date="2022-02-22T19:28:00Z">
          <w:r w:rsidR="009E3D4F" w:rsidRPr="00320FE6" w:rsidDel="5D2710C6">
            <w:rPr>
              <w:rFonts w:ascii="Cambria" w:hAnsi="Cambria" w:cs="Arial"/>
              <w:b w:val="0"/>
              <w:bCs w:val="0"/>
              <w:color w:val="auto"/>
            </w:rPr>
            <w:delText>help</w:delText>
          </w:r>
        </w:del>
      </w:ins>
      <w:ins w:id="528" w:author="Faraz Bagher Nezhad Ghazijahani" w:date="2022-02-22T19:28:00Z">
        <w:r w:rsidR="5D2710C6" w:rsidRPr="00320FE6">
          <w:rPr>
            <w:rFonts w:ascii="Cambria" w:hAnsi="Cambria" w:cs="Arial"/>
            <w:b w:val="0"/>
            <w:bCs w:val="0"/>
            <w:color w:val="auto"/>
          </w:rPr>
          <w:t>the help</w:t>
        </w:r>
      </w:ins>
      <w:ins w:id="529" w:author="Aytaj Najafova" w:date="2022-02-22T22:08:00Z">
        <w:r w:rsidR="5D2710C6" w:rsidRPr="00320FE6">
          <w:rPr>
            <w:rFonts w:ascii="Cambria" w:hAnsi="Cambria" w:cs="Arial"/>
            <w:b w:val="0"/>
            <w:bCs w:val="0"/>
            <w:color w:val="auto"/>
          </w:rPr>
          <w:t xml:space="preserve"> of online services it should not be a big deal. </w:t>
        </w:r>
      </w:ins>
    </w:p>
    <w:p w14:paraId="3B1252FE" w14:textId="653B9829" w:rsidR="00FB4853" w:rsidRPr="00320FE6" w:rsidRDefault="5D2710C6" w:rsidP="009E3D4F">
      <w:pPr>
        <w:tabs>
          <w:tab w:val="left" w:pos="1520"/>
        </w:tabs>
      </w:pPr>
      <w:ins w:id="530" w:author="Aytaj Najafova" w:date="2022-02-22T22:08:00Z">
        <w:r w:rsidRPr="00320FE6">
          <w:t xml:space="preserve">On the other </w:t>
        </w:r>
        <w:del w:id="531" w:author="Faraz Bagher Nezhad Ghazijahani" w:date="2022-02-22T19:28:00Z">
          <w:r w:rsidR="009E3D4F" w:rsidRPr="00320FE6" w:rsidDel="5D2710C6">
            <w:delText>hand</w:delText>
          </w:r>
        </w:del>
      </w:ins>
      <w:ins w:id="532" w:author="Faraz Bagher Nezhad Ghazijahani" w:date="2022-02-22T19:28:00Z">
        <w:r w:rsidRPr="00320FE6">
          <w:t>hand,</w:t>
        </w:r>
      </w:ins>
      <w:ins w:id="533" w:author="Aytaj Najafova" w:date="2022-02-22T22:08:00Z">
        <w:r w:rsidRPr="00320FE6">
          <w:t xml:space="preserve"> constraint from the project side, could be the lack of cars for transportation of repair service stuff.</w:t>
        </w:r>
      </w:ins>
      <w:ins w:id="534" w:author="Faraz Bagher Nezhad Ghazijahani" w:date="2022-02-22T23:33:00Z">
        <w:r w:rsidR="00320FE6" w:rsidRPr="00320FE6">
          <w:t>&gt;</w:t>
        </w:r>
      </w:ins>
      <w:del w:id="535" w:author="Aytaj Najafova" w:date="2022-02-22T22:08:00Z">
        <w:r w:rsidR="009E3D4F" w:rsidRPr="00320FE6" w:rsidDel="6B9E09C8">
          <w:delText xml:space="preserve">&lt;Provide a general description of any other items that will </w:delText>
        </w:r>
        <w:r w:rsidR="009E3D4F" w:rsidRPr="00320FE6" w:rsidDel="35060839">
          <w:delText xml:space="preserve">limit the developer's options. </w:delText>
        </w:r>
        <w:r w:rsidR="009E3D4F" w:rsidRPr="00320FE6" w:rsidDel="6B9E09C8">
          <w:delText xml:space="preserve">This section captures </w:delText>
        </w:r>
        <w:r w:rsidR="009E3D4F" w:rsidRPr="00320FE6" w:rsidDel="02739499">
          <w:delText xml:space="preserve">non-functional </w:delText>
        </w:r>
        <w:r w:rsidR="009E3D4F" w:rsidRPr="00320FE6" w:rsidDel="6B9E09C8">
          <w:delText xml:space="preserve">requirements in the customer’s language. A more formal presentation of these will occur </w:delText>
        </w:r>
        <w:r w:rsidR="009E3D4F" w:rsidRPr="00320FE6" w:rsidDel="2D1F2B27">
          <w:delText>later</w:delText>
        </w:r>
        <w:r w:rsidR="009E3D4F" w:rsidRPr="00320FE6" w:rsidDel="6B9E09C8">
          <w:delText>.&gt;</w:delText>
        </w:r>
      </w:del>
    </w:p>
    <w:p w14:paraId="4906C007" w14:textId="630BEF51" w:rsidR="00FB4853" w:rsidRPr="00320FE6" w:rsidRDefault="00FB4853" w:rsidP="003E39DE">
      <w:pPr>
        <w:pStyle w:val="Heading2"/>
        <w:rPr>
          <w:rFonts w:ascii="Cambria" w:hAnsi="Cambria"/>
          <w:i/>
          <w:rPrChange w:id="536" w:author="Faraz Bagher Nezhad Ghazijahani" w:date="2022-02-22T23:34:00Z">
            <w:rPr>
              <w:i/>
            </w:rPr>
          </w:rPrChange>
        </w:rPr>
      </w:pPr>
      <w:bookmarkStart w:id="537" w:name="_Toc363403533"/>
      <w:r w:rsidRPr="00320FE6">
        <w:rPr>
          <w:rFonts w:ascii="Cambria" w:hAnsi="Cambria"/>
          <w:rPrChange w:id="538" w:author="Faraz Bagher Nezhad Ghazijahani" w:date="2022-02-22T23:34:00Z">
            <w:rPr/>
          </w:rPrChange>
        </w:rPr>
        <w:lastRenderedPageBreak/>
        <w:t xml:space="preserve">Assumptions and </w:t>
      </w:r>
      <w:bookmarkEnd w:id="537"/>
      <w:r w:rsidR="003E39DE" w:rsidRPr="00320FE6">
        <w:rPr>
          <w:rFonts w:ascii="Cambria" w:hAnsi="Cambria"/>
          <w:rPrChange w:id="539" w:author="Faraz Bagher Nezhad Ghazijahani" w:date="2022-02-22T23:34:00Z">
            <w:rPr/>
          </w:rPrChange>
        </w:rPr>
        <w:t>Dependencies</w:t>
      </w:r>
    </w:p>
    <w:p w14:paraId="051DF20C" w14:textId="77777777" w:rsidR="00320FE6" w:rsidRPr="00320FE6" w:rsidRDefault="00320FE6" w:rsidP="005206F8">
      <w:pPr>
        <w:pStyle w:val="Heading1"/>
        <w:rPr>
          <w:ins w:id="540" w:author="Faraz Bagher Nezhad Ghazijahani" w:date="2022-02-22T23:33:00Z"/>
          <w:rFonts w:ascii="Cambria" w:hAnsi="Cambria"/>
          <w:rPrChange w:id="541" w:author="Faraz Bagher Nezhad Ghazijahani" w:date="2022-02-22T23:34:00Z">
            <w:rPr>
              <w:ins w:id="542" w:author="Faraz Bagher Nezhad Ghazijahani" w:date="2022-02-22T23:33:00Z"/>
              <w:rFonts w:eastAsia="Cambria" w:cs="Cambria"/>
            </w:rPr>
          </w:rPrChange>
        </w:rPr>
      </w:pPr>
      <w:ins w:id="543" w:author="Faraz Bagher Nezhad Ghazijahani" w:date="2022-02-22T23:33:00Z">
        <w:r w:rsidRPr="00320FE6">
          <w:rPr>
            <w:rFonts w:ascii="Cambria" w:eastAsia="Cambria" w:hAnsi="Cambria" w:cs="Cambria"/>
            <w:rPrChange w:id="544" w:author="Faraz Bagher Nezhad Ghazijahani" w:date="2022-02-22T23:34:00Z">
              <w:rPr>
                <w:rFonts w:eastAsia="Cambria" w:cs="Cambria"/>
              </w:rPr>
            </w:rPrChange>
          </w:rPr>
          <w:t>&lt;</w:t>
        </w:r>
      </w:ins>
      <w:ins w:id="545" w:author="Unal Imanov" w:date="2022-02-22T18:28:00Z">
        <w:r w:rsidR="20CA3D41" w:rsidRPr="00E443F3">
          <w:rPr>
            <w:rFonts w:ascii="Cambria" w:eastAsia="Cambria" w:hAnsi="Cambria" w:cs="Cambria"/>
            <w:color w:val="000000" w:themeColor="text1"/>
            <w:sz w:val="24"/>
            <w:szCs w:val="24"/>
            <w:rPrChange w:id="546" w:author="Faraz Bagher Nezhad Ghazijahani" w:date="2022-02-22T23:37:00Z">
              <w:rPr>
                <w:rFonts w:eastAsia="Cambria" w:cs="Cambria"/>
              </w:rPr>
            </w:rPrChange>
          </w:rPr>
          <w:t xml:space="preserve">The Assumptions and Dependencies are the major portion of the project because we </w:t>
        </w:r>
        <w:proofErr w:type="gramStart"/>
        <w:r w:rsidR="20CA3D41" w:rsidRPr="00E443F3">
          <w:rPr>
            <w:rFonts w:ascii="Cambria" w:eastAsia="Cambria" w:hAnsi="Cambria" w:cs="Cambria"/>
            <w:color w:val="000000" w:themeColor="text1"/>
            <w:sz w:val="24"/>
            <w:szCs w:val="24"/>
            <w:rPrChange w:id="547" w:author="Faraz Bagher Nezhad Ghazijahani" w:date="2022-02-22T23:37:00Z">
              <w:rPr>
                <w:rFonts w:eastAsia="Cambria" w:cs="Cambria"/>
              </w:rPr>
            </w:rPrChange>
          </w:rPr>
          <w:t>have to</w:t>
        </w:r>
        <w:proofErr w:type="gramEnd"/>
        <w:r w:rsidR="20CA3D41" w:rsidRPr="00E443F3">
          <w:rPr>
            <w:rFonts w:ascii="Cambria" w:eastAsia="Cambria" w:hAnsi="Cambria" w:cs="Cambria"/>
            <w:color w:val="000000" w:themeColor="text1"/>
            <w:sz w:val="24"/>
            <w:szCs w:val="24"/>
            <w:rPrChange w:id="548" w:author="Faraz Bagher Nezhad Ghazijahani" w:date="2022-02-22T23:37:00Z">
              <w:rPr>
                <w:rFonts w:eastAsia="Cambria" w:cs="Cambria"/>
              </w:rPr>
            </w:rPrChange>
          </w:rPr>
          <w:t xml:space="preserve"> take under the control for great working of the app. Firstly, the application allows the user </w:t>
        </w:r>
        <w:del w:id="549" w:author="Faraz Bagher Nezhad Ghazijahani" w:date="2022-02-22T19:28:00Z">
          <w:r w:rsidR="22469BF4" w:rsidRPr="00E443F3" w:rsidDel="20CA3D41">
            <w:rPr>
              <w:rFonts w:ascii="Cambria" w:eastAsia="Cambria" w:hAnsi="Cambria" w:cs="Cambria"/>
              <w:color w:val="000000" w:themeColor="text1"/>
              <w:sz w:val="24"/>
              <w:szCs w:val="24"/>
              <w:rPrChange w:id="550" w:author="Faraz Bagher Nezhad Ghazijahani" w:date="2022-02-22T23:37:00Z">
                <w:rPr>
                  <w:rFonts w:eastAsia="Cambria" w:cs="Cambria"/>
                </w:rPr>
              </w:rPrChange>
            </w:rPr>
            <w:delText>enter</w:delText>
          </w:r>
        </w:del>
      </w:ins>
      <w:ins w:id="551" w:author="Faraz Bagher Nezhad Ghazijahani" w:date="2022-02-22T19:28:00Z">
        <w:r w:rsidR="20CA3D41" w:rsidRPr="00E443F3">
          <w:rPr>
            <w:rFonts w:ascii="Cambria" w:eastAsia="Cambria" w:hAnsi="Cambria" w:cs="Cambria"/>
            <w:color w:val="000000" w:themeColor="text1"/>
            <w:sz w:val="24"/>
            <w:szCs w:val="24"/>
            <w:rPrChange w:id="552" w:author="Faraz Bagher Nezhad Ghazijahani" w:date="2022-02-22T23:37:00Z">
              <w:rPr>
                <w:rFonts w:eastAsia="Cambria" w:cs="Cambria"/>
              </w:rPr>
            </w:rPrChange>
          </w:rPr>
          <w:t>to enter</w:t>
        </w:r>
      </w:ins>
      <w:ins w:id="553" w:author="Unal Imanov" w:date="2022-02-22T18:28:00Z">
        <w:r w:rsidR="20CA3D41" w:rsidRPr="00E443F3">
          <w:rPr>
            <w:rFonts w:ascii="Cambria" w:eastAsia="Cambria" w:hAnsi="Cambria" w:cs="Cambria"/>
            <w:color w:val="000000" w:themeColor="text1"/>
            <w:sz w:val="24"/>
            <w:szCs w:val="24"/>
            <w:rPrChange w:id="554" w:author="Faraz Bagher Nezhad Ghazijahani" w:date="2022-02-22T23:37:00Z">
              <w:rPr>
                <w:rFonts w:eastAsia="Cambria" w:cs="Cambria"/>
              </w:rPr>
            </w:rPrChange>
          </w:rPr>
          <w:t xml:space="preserve"> their location manually. However, the system will check their address from the GPS because it will </w:t>
        </w:r>
        <w:del w:id="555" w:author="Faraz Bagher Nezhad Ghazijahani" w:date="2022-02-22T19:28:00Z">
          <w:r w:rsidR="22469BF4" w:rsidRPr="00E443F3" w:rsidDel="20CA3D41">
            <w:rPr>
              <w:rFonts w:ascii="Cambria" w:eastAsia="Cambria" w:hAnsi="Cambria" w:cs="Cambria"/>
              <w:color w:val="000000" w:themeColor="text1"/>
              <w:sz w:val="24"/>
              <w:szCs w:val="24"/>
              <w:rPrChange w:id="556" w:author="Faraz Bagher Nezhad Ghazijahani" w:date="2022-02-22T23:37:00Z">
                <w:rPr>
                  <w:rFonts w:eastAsia="Cambria" w:cs="Cambria"/>
                </w:rPr>
              </w:rPrChange>
            </w:rPr>
            <w:delText>cost to losing</w:delText>
          </w:r>
        </w:del>
      </w:ins>
      <w:ins w:id="557" w:author="Faraz Bagher Nezhad Ghazijahani" w:date="2022-02-22T19:28:00Z">
        <w:r w:rsidR="20CA3D41" w:rsidRPr="00E443F3">
          <w:rPr>
            <w:rFonts w:ascii="Cambria" w:eastAsia="Cambria" w:hAnsi="Cambria" w:cs="Cambria"/>
            <w:color w:val="000000" w:themeColor="text1"/>
            <w:sz w:val="24"/>
            <w:szCs w:val="24"/>
            <w:rPrChange w:id="558" w:author="Faraz Bagher Nezhad Ghazijahani" w:date="2022-02-22T23:37:00Z">
              <w:rPr>
                <w:rFonts w:eastAsia="Cambria" w:cs="Cambria"/>
              </w:rPr>
            </w:rPrChange>
          </w:rPr>
          <w:t>cost</w:t>
        </w:r>
      </w:ins>
      <w:ins w:id="559" w:author="Unal Imanov" w:date="2022-02-22T18:28:00Z">
        <w:r w:rsidR="20CA3D41" w:rsidRPr="00E443F3">
          <w:rPr>
            <w:rFonts w:ascii="Cambria" w:eastAsia="Cambria" w:hAnsi="Cambria" w:cs="Cambria"/>
            <w:color w:val="000000" w:themeColor="text1"/>
            <w:sz w:val="24"/>
            <w:szCs w:val="24"/>
            <w:rPrChange w:id="560" w:author="Faraz Bagher Nezhad Ghazijahani" w:date="2022-02-22T23:37:00Z">
              <w:rPr>
                <w:rFonts w:eastAsia="Cambria" w:cs="Cambria"/>
              </w:rPr>
            </w:rPrChange>
          </w:rPr>
          <w:t xml:space="preserve"> money and </w:t>
        </w:r>
        <w:del w:id="561" w:author="Faraz Bagher Nezhad Ghazijahani" w:date="2022-02-22T19:28:00Z">
          <w:r w:rsidR="22469BF4" w:rsidRPr="00E443F3" w:rsidDel="20CA3D41">
            <w:rPr>
              <w:rFonts w:ascii="Cambria" w:eastAsia="Cambria" w:hAnsi="Cambria" w:cs="Cambria"/>
              <w:color w:val="000000" w:themeColor="text1"/>
              <w:sz w:val="24"/>
              <w:szCs w:val="24"/>
              <w:rPrChange w:id="562" w:author="Faraz Bagher Nezhad Ghazijahani" w:date="2022-02-22T23:37:00Z">
                <w:rPr>
                  <w:rFonts w:eastAsia="Cambria" w:cs="Cambria"/>
                </w:rPr>
              </w:rPrChange>
            </w:rPr>
            <w:delText>wasting</w:delText>
          </w:r>
        </w:del>
      </w:ins>
      <w:ins w:id="563" w:author="Faraz Bagher Nezhad Ghazijahani" w:date="2022-02-22T19:28:00Z">
        <w:r w:rsidR="20CA3D41" w:rsidRPr="00E443F3">
          <w:rPr>
            <w:rFonts w:ascii="Cambria" w:eastAsia="Cambria" w:hAnsi="Cambria" w:cs="Cambria"/>
            <w:color w:val="000000" w:themeColor="text1"/>
            <w:sz w:val="24"/>
            <w:szCs w:val="24"/>
            <w:rPrChange w:id="564" w:author="Faraz Bagher Nezhad Ghazijahani" w:date="2022-02-22T23:37:00Z">
              <w:rPr>
                <w:rFonts w:eastAsia="Cambria" w:cs="Cambria"/>
              </w:rPr>
            </w:rPrChange>
          </w:rPr>
          <w:t>waste</w:t>
        </w:r>
      </w:ins>
      <w:ins w:id="565" w:author="Unal Imanov" w:date="2022-02-22T18:28:00Z">
        <w:r w:rsidR="20CA3D41" w:rsidRPr="00E443F3">
          <w:rPr>
            <w:rFonts w:ascii="Cambria" w:eastAsia="Cambria" w:hAnsi="Cambria" w:cs="Cambria"/>
            <w:color w:val="000000" w:themeColor="text1"/>
            <w:sz w:val="24"/>
            <w:szCs w:val="24"/>
            <w:rPrChange w:id="566" w:author="Faraz Bagher Nezhad Ghazijahani" w:date="2022-02-22T23:37:00Z">
              <w:rPr>
                <w:rFonts w:eastAsia="Cambria" w:cs="Cambria"/>
              </w:rPr>
            </w:rPrChange>
          </w:rPr>
          <w:t xml:space="preserve"> time if the user enters </w:t>
        </w:r>
        <w:del w:id="567" w:author="Faraz Bagher Nezhad Ghazijahani" w:date="2022-02-22T19:28:00Z">
          <w:r w:rsidR="22469BF4" w:rsidRPr="00E443F3" w:rsidDel="20CA3D41">
            <w:rPr>
              <w:rFonts w:ascii="Cambria" w:eastAsia="Cambria" w:hAnsi="Cambria" w:cs="Cambria"/>
              <w:color w:val="000000" w:themeColor="text1"/>
              <w:sz w:val="24"/>
              <w:szCs w:val="24"/>
              <w:rPrChange w:id="568" w:author="Faraz Bagher Nezhad Ghazijahani" w:date="2022-02-22T23:37:00Z">
                <w:rPr>
                  <w:rFonts w:eastAsia="Cambria" w:cs="Cambria"/>
                </w:rPr>
              </w:rPrChange>
            </w:rPr>
            <w:delText>wrong</w:delText>
          </w:r>
        </w:del>
      </w:ins>
      <w:ins w:id="569" w:author="Faraz Bagher Nezhad Ghazijahani" w:date="2022-02-22T19:28:00Z">
        <w:r w:rsidR="20CA3D41" w:rsidRPr="00E443F3">
          <w:rPr>
            <w:rFonts w:ascii="Cambria" w:eastAsia="Cambria" w:hAnsi="Cambria" w:cs="Cambria"/>
            <w:color w:val="000000" w:themeColor="text1"/>
            <w:sz w:val="24"/>
            <w:szCs w:val="24"/>
            <w:rPrChange w:id="570" w:author="Faraz Bagher Nezhad Ghazijahani" w:date="2022-02-22T23:37:00Z">
              <w:rPr>
                <w:rFonts w:eastAsia="Cambria" w:cs="Cambria"/>
              </w:rPr>
            </w:rPrChange>
          </w:rPr>
          <w:t>the wrong</w:t>
        </w:r>
      </w:ins>
      <w:ins w:id="571" w:author="Unal Imanov" w:date="2022-02-22T18:28:00Z">
        <w:r w:rsidR="20CA3D41" w:rsidRPr="00E443F3">
          <w:rPr>
            <w:rFonts w:ascii="Cambria" w:eastAsia="Cambria" w:hAnsi="Cambria" w:cs="Cambria"/>
            <w:color w:val="000000" w:themeColor="text1"/>
            <w:sz w:val="24"/>
            <w:szCs w:val="24"/>
            <w:rPrChange w:id="572" w:author="Faraz Bagher Nezhad Ghazijahani" w:date="2022-02-22T23:37:00Z">
              <w:rPr>
                <w:rFonts w:eastAsia="Cambria" w:cs="Cambria"/>
              </w:rPr>
            </w:rPrChange>
          </w:rPr>
          <w:t xml:space="preserve"> address.  The next case is additional information and in this case the employee will check this portion and if it is not related </w:t>
        </w:r>
        <w:del w:id="573" w:author="Faraz Bagher Nezhad Ghazijahani" w:date="2022-02-22T19:28:00Z">
          <w:r w:rsidR="22469BF4" w:rsidRPr="00E443F3" w:rsidDel="20CA3D41">
            <w:rPr>
              <w:rFonts w:ascii="Cambria" w:eastAsia="Cambria" w:hAnsi="Cambria" w:cs="Cambria"/>
              <w:color w:val="000000" w:themeColor="text1"/>
              <w:sz w:val="24"/>
              <w:szCs w:val="24"/>
              <w:rPrChange w:id="574" w:author="Faraz Bagher Nezhad Ghazijahani" w:date="2022-02-22T23:37:00Z">
                <w:rPr>
                  <w:rFonts w:eastAsia="Cambria" w:cs="Cambria"/>
                </w:rPr>
              </w:rPrChange>
            </w:rPr>
            <w:delText>with</w:delText>
          </w:r>
        </w:del>
      </w:ins>
      <w:ins w:id="575" w:author="Faraz Bagher Nezhad Ghazijahani" w:date="2022-02-22T19:28:00Z">
        <w:r w:rsidR="20CA3D41" w:rsidRPr="00E443F3">
          <w:rPr>
            <w:rFonts w:ascii="Cambria" w:eastAsia="Cambria" w:hAnsi="Cambria" w:cs="Cambria"/>
            <w:color w:val="000000" w:themeColor="text1"/>
            <w:sz w:val="24"/>
            <w:szCs w:val="24"/>
            <w:rPrChange w:id="576" w:author="Faraz Bagher Nezhad Ghazijahani" w:date="2022-02-22T23:37:00Z">
              <w:rPr>
                <w:rFonts w:eastAsia="Cambria" w:cs="Cambria"/>
              </w:rPr>
            </w:rPrChange>
          </w:rPr>
          <w:t>to</w:t>
        </w:r>
      </w:ins>
      <w:ins w:id="577" w:author="Unal Imanov" w:date="2022-02-22T18:28:00Z">
        <w:r w:rsidR="20CA3D41" w:rsidRPr="00E443F3">
          <w:rPr>
            <w:rFonts w:ascii="Cambria" w:eastAsia="Cambria" w:hAnsi="Cambria" w:cs="Cambria"/>
            <w:color w:val="000000" w:themeColor="text1"/>
            <w:sz w:val="24"/>
            <w:szCs w:val="24"/>
            <w:rPrChange w:id="578" w:author="Faraz Bagher Nezhad Ghazijahani" w:date="2022-02-22T23:37:00Z">
              <w:rPr>
                <w:rFonts w:eastAsia="Cambria" w:cs="Cambria"/>
              </w:rPr>
            </w:rPrChange>
          </w:rPr>
          <w:t xml:space="preserve"> the topic, user write about </w:t>
        </w:r>
        <w:proofErr w:type="gramStart"/>
        <w:r w:rsidR="20CA3D41" w:rsidRPr="00E443F3">
          <w:rPr>
            <w:rFonts w:ascii="Cambria" w:eastAsia="Cambria" w:hAnsi="Cambria" w:cs="Cambria"/>
            <w:color w:val="000000" w:themeColor="text1"/>
            <w:sz w:val="24"/>
            <w:szCs w:val="24"/>
            <w:rPrChange w:id="579" w:author="Faraz Bagher Nezhad Ghazijahani" w:date="2022-02-22T23:37:00Z">
              <w:rPr>
                <w:rFonts w:eastAsia="Cambria" w:cs="Cambria"/>
              </w:rPr>
            </w:rPrChange>
          </w:rPr>
          <w:t>absolutely wrong</w:t>
        </w:r>
        <w:proofErr w:type="gramEnd"/>
        <w:r w:rsidR="20CA3D41" w:rsidRPr="00E443F3">
          <w:rPr>
            <w:rFonts w:ascii="Cambria" w:eastAsia="Cambria" w:hAnsi="Cambria" w:cs="Cambria"/>
            <w:color w:val="000000" w:themeColor="text1"/>
            <w:sz w:val="24"/>
            <w:szCs w:val="24"/>
            <w:rPrChange w:id="580" w:author="Faraz Bagher Nezhad Ghazijahani" w:date="2022-02-22T23:37:00Z">
              <w:rPr>
                <w:rFonts w:eastAsia="Cambria" w:cs="Cambria"/>
              </w:rPr>
            </w:rPrChange>
          </w:rPr>
          <w:t xml:space="preserve"> order. As a result, the system sends </w:t>
        </w:r>
        <w:del w:id="581" w:author="Faraz Bagher Nezhad Ghazijahani" w:date="2022-02-22T19:28:00Z">
          <w:r w:rsidR="22469BF4" w:rsidRPr="00E443F3" w:rsidDel="20CA3D41">
            <w:rPr>
              <w:rFonts w:ascii="Cambria" w:eastAsia="Cambria" w:hAnsi="Cambria" w:cs="Cambria"/>
              <w:color w:val="000000" w:themeColor="text1"/>
              <w:sz w:val="24"/>
              <w:szCs w:val="24"/>
              <w:rPrChange w:id="582" w:author="Faraz Bagher Nezhad Ghazijahani" w:date="2022-02-22T23:37:00Z">
                <w:rPr>
                  <w:rFonts w:eastAsia="Cambria" w:cs="Cambria"/>
                </w:rPr>
              </w:rPrChange>
            </w:rPr>
            <w:delText>message</w:delText>
          </w:r>
        </w:del>
      </w:ins>
      <w:ins w:id="583" w:author="Faraz Bagher Nezhad Ghazijahani" w:date="2022-02-22T19:28:00Z">
        <w:r w:rsidR="20CA3D41" w:rsidRPr="00E443F3">
          <w:rPr>
            <w:rFonts w:ascii="Cambria" w:eastAsia="Cambria" w:hAnsi="Cambria" w:cs="Cambria"/>
            <w:color w:val="000000" w:themeColor="text1"/>
            <w:sz w:val="24"/>
            <w:szCs w:val="24"/>
            <w:rPrChange w:id="584" w:author="Faraz Bagher Nezhad Ghazijahani" w:date="2022-02-22T23:37:00Z">
              <w:rPr>
                <w:rFonts w:eastAsia="Cambria" w:cs="Cambria"/>
              </w:rPr>
            </w:rPrChange>
          </w:rPr>
          <w:t>message to</w:t>
        </w:r>
      </w:ins>
      <w:ins w:id="585" w:author="Unal Imanov" w:date="2022-02-22T18:28:00Z">
        <w:r w:rsidR="20CA3D41" w:rsidRPr="00E443F3">
          <w:rPr>
            <w:rFonts w:ascii="Cambria" w:eastAsia="Cambria" w:hAnsi="Cambria" w:cs="Cambria"/>
            <w:color w:val="000000" w:themeColor="text1"/>
            <w:sz w:val="24"/>
            <w:szCs w:val="24"/>
            <w:rPrChange w:id="586" w:author="Faraz Bagher Nezhad Ghazijahani" w:date="2022-02-22T23:37:00Z">
              <w:rPr>
                <w:rFonts w:eastAsia="Cambria" w:cs="Cambria"/>
              </w:rPr>
            </w:rPrChange>
          </w:rPr>
          <w:t xml:space="preserve"> the user as “please enter correct information”. The </w:t>
        </w:r>
        <w:proofErr w:type="gramStart"/>
        <w:r w:rsidR="20CA3D41" w:rsidRPr="00E443F3">
          <w:rPr>
            <w:rFonts w:ascii="Cambria" w:eastAsia="Cambria" w:hAnsi="Cambria" w:cs="Cambria"/>
            <w:color w:val="000000" w:themeColor="text1"/>
            <w:sz w:val="24"/>
            <w:szCs w:val="24"/>
            <w:rPrChange w:id="587" w:author="Faraz Bagher Nezhad Ghazijahani" w:date="2022-02-22T23:37:00Z">
              <w:rPr>
                <w:rFonts w:eastAsia="Cambria" w:cs="Cambria"/>
              </w:rPr>
            </w:rPrChange>
          </w:rPr>
          <w:t>last but not least</w:t>
        </w:r>
        <w:proofErr w:type="gramEnd"/>
        <w:r w:rsidR="20CA3D41" w:rsidRPr="00E443F3">
          <w:rPr>
            <w:rFonts w:ascii="Cambria" w:eastAsia="Cambria" w:hAnsi="Cambria" w:cs="Cambria"/>
            <w:color w:val="000000" w:themeColor="text1"/>
            <w:sz w:val="24"/>
            <w:szCs w:val="24"/>
            <w:rPrChange w:id="588" w:author="Faraz Bagher Nezhad Ghazijahani" w:date="2022-02-22T23:37:00Z">
              <w:rPr>
                <w:rFonts w:eastAsia="Cambria" w:cs="Cambria"/>
              </w:rPr>
            </w:rPrChange>
          </w:rPr>
          <w:t xml:space="preserve"> portion is saving the address of user for order because the service will return the device back, </w:t>
        </w:r>
        <w:del w:id="589" w:author="Faraz Bagher Nezhad Ghazijahani" w:date="2022-02-22T19:28:00Z">
          <w:r w:rsidR="22469BF4" w:rsidRPr="00E443F3" w:rsidDel="20CA3D41">
            <w:rPr>
              <w:rFonts w:ascii="Cambria" w:eastAsia="Cambria" w:hAnsi="Cambria" w:cs="Cambria"/>
              <w:color w:val="000000" w:themeColor="text1"/>
              <w:sz w:val="24"/>
              <w:szCs w:val="24"/>
              <w:rPrChange w:id="590" w:author="Faraz Bagher Nezhad Ghazijahani" w:date="2022-02-22T23:37:00Z">
                <w:rPr>
                  <w:rFonts w:eastAsia="Cambria" w:cs="Cambria"/>
                </w:rPr>
              </w:rPrChange>
            </w:rPr>
            <w:delText>the</w:delText>
          </w:r>
        </w:del>
      </w:ins>
      <w:ins w:id="591" w:author="Faraz Bagher Nezhad Ghazijahani" w:date="2022-02-22T19:28:00Z">
        <w:r w:rsidR="20CA3D41" w:rsidRPr="00E443F3">
          <w:rPr>
            <w:rFonts w:ascii="Cambria" w:eastAsia="Cambria" w:hAnsi="Cambria" w:cs="Cambria"/>
            <w:color w:val="000000" w:themeColor="text1"/>
            <w:sz w:val="24"/>
            <w:szCs w:val="24"/>
            <w:rPrChange w:id="592" w:author="Faraz Bagher Nezhad Ghazijahani" w:date="2022-02-22T23:37:00Z">
              <w:rPr>
                <w:rFonts w:eastAsia="Cambria" w:cs="Cambria"/>
              </w:rPr>
            </w:rPrChange>
          </w:rPr>
          <w:t>they</w:t>
        </w:r>
      </w:ins>
      <w:ins w:id="593" w:author="Unal Imanov" w:date="2022-02-22T18:28:00Z">
        <w:r w:rsidR="20CA3D41" w:rsidRPr="00E443F3">
          <w:rPr>
            <w:rFonts w:ascii="Cambria" w:eastAsia="Cambria" w:hAnsi="Cambria" w:cs="Cambria"/>
            <w:color w:val="000000" w:themeColor="text1"/>
            <w:sz w:val="24"/>
            <w:szCs w:val="24"/>
            <w:rPrChange w:id="594" w:author="Faraz Bagher Nezhad Ghazijahani" w:date="2022-02-22T23:37:00Z">
              <w:rPr>
                <w:rFonts w:eastAsia="Cambria" w:cs="Cambria"/>
              </w:rPr>
            </w:rPrChange>
          </w:rPr>
          <w:t xml:space="preserve"> will need the address. If the system does not record the </w:t>
        </w:r>
        <w:del w:id="595" w:author="Faraz Bagher Nezhad Ghazijahani" w:date="2022-02-22T19:28:00Z">
          <w:r w:rsidR="22469BF4" w:rsidRPr="00E443F3" w:rsidDel="20CA3D41">
            <w:rPr>
              <w:rFonts w:ascii="Cambria" w:eastAsia="Cambria" w:hAnsi="Cambria" w:cs="Cambria"/>
              <w:color w:val="000000" w:themeColor="text1"/>
              <w:sz w:val="24"/>
              <w:szCs w:val="24"/>
              <w:rPrChange w:id="596" w:author="Faraz Bagher Nezhad Ghazijahani" w:date="2022-02-22T23:37:00Z">
                <w:rPr>
                  <w:rFonts w:eastAsia="Cambria" w:cs="Cambria"/>
                </w:rPr>
              </w:rPrChange>
            </w:rPr>
            <w:delText>address</w:delText>
          </w:r>
        </w:del>
      </w:ins>
      <w:ins w:id="597" w:author="Faraz Bagher Nezhad Ghazijahani" w:date="2022-02-22T19:28:00Z">
        <w:r w:rsidR="20CA3D41" w:rsidRPr="00E443F3">
          <w:rPr>
            <w:rFonts w:ascii="Cambria" w:eastAsia="Cambria" w:hAnsi="Cambria" w:cs="Cambria"/>
            <w:color w:val="000000" w:themeColor="text1"/>
            <w:sz w:val="24"/>
            <w:szCs w:val="24"/>
            <w:rPrChange w:id="598" w:author="Faraz Bagher Nezhad Ghazijahani" w:date="2022-02-22T23:37:00Z">
              <w:rPr>
                <w:rFonts w:eastAsia="Cambria" w:cs="Cambria"/>
              </w:rPr>
            </w:rPrChange>
          </w:rPr>
          <w:t>address,</w:t>
        </w:r>
      </w:ins>
      <w:ins w:id="599" w:author="Unal Imanov" w:date="2022-02-22T18:28:00Z">
        <w:r w:rsidR="20CA3D41" w:rsidRPr="00E443F3">
          <w:rPr>
            <w:rFonts w:ascii="Cambria" w:eastAsia="Cambria" w:hAnsi="Cambria" w:cs="Cambria"/>
            <w:color w:val="000000" w:themeColor="text1"/>
            <w:sz w:val="24"/>
            <w:szCs w:val="24"/>
            <w:rPrChange w:id="600" w:author="Faraz Bagher Nezhad Ghazijahani" w:date="2022-02-22T23:37:00Z">
              <w:rPr>
                <w:rFonts w:eastAsia="Cambria" w:cs="Cambria"/>
              </w:rPr>
            </w:rPrChange>
          </w:rPr>
          <w:t xml:space="preserve"> it will damage the performance of the app.</w:t>
        </w:r>
      </w:ins>
      <w:ins w:id="601" w:author="Faraz Bagher Nezhad Ghazijahani" w:date="2022-02-22T23:33:00Z">
        <w:r w:rsidRPr="00E443F3">
          <w:rPr>
            <w:rFonts w:ascii="Cambria" w:eastAsia="Cambria" w:hAnsi="Cambria" w:cs="Cambria"/>
            <w:color w:val="000000" w:themeColor="text1"/>
            <w:sz w:val="24"/>
            <w:szCs w:val="24"/>
            <w:rPrChange w:id="602" w:author="Faraz Bagher Nezhad Ghazijahani" w:date="2022-02-22T23:37:00Z">
              <w:rPr>
                <w:rFonts w:eastAsia="Cambria" w:cs="Cambria"/>
              </w:rPr>
            </w:rPrChange>
          </w:rPr>
          <w:t>&gt;</w:t>
        </w:r>
      </w:ins>
    </w:p>
    <w:p w14:paraId="230199A5" w14:textId="2285E138" w:rsidR="00FB4853" w:rsidRPr="00320FE6" w:rsidRDefault="20CA3D41" w:rsidP="009C4E73">
      <w:pPr>
        <w:tabs>
          <w:tab w:val="left" w:pos="1520"/>
        </w:tabs>
        <w:rPr>
          <w:del w:id="603" w:author="Unal Imanov" w:date="2022-02-22T18:28:00Z"/>
        </w:rPr>
      </w:pPr>
      <w:ins w:id="604" w:author="Unal Imanov" w:date="2022-02-22T18:28:00Z">
        <w:r w:rsidRPr="00320FE6">
          <w:t xml:space="preserve"> </w:t>
        </w:r>
      </w:ins>
      <w:del w:id="605" w:author="Unal Imanov" w:date="2022-02-22T18:28:00Z">
        <w:r w:rsidR="22469BF4" w:rsidRPr="00320FE6" w:rsidDel="6B9E09C8">
          <w:delText>&lt;List each of the factors that affect the r</w:delText>
        </w:r>
        <w:r w:rsidR="22469BF4" w:rsidRPr="00320FE6" w:rsidDel="1F9A7766">
          <w:delText xml:space="preserve">equirements stated in the document. </w:delText>
        </w:r>
        <w:r w:rsidR="22469BF4" w:rsidRPr="00320FE6" w:rsidDel="6B9E09C8">
          <w:delText xml:space="preserve">These factors are </w:delText>
        </w:r>
        <w:r w:rsidR="22469BF4" w:rsidRPr="00320FE6" w:rsidDel="1F9A7766">
          <w:delText>NOT</w:delText>
        </w:r>
        <w:r w:rsidR="22469BF4" w:rsidRPr="00320FE6" w:rsidDel="6B9E09C8">
          <w:delText xml:space="preserve"> design constraints on the </w:delText>
        </w:r>
        <w:r w:rsidR="22469BF4" w:rsidRPr="00320FE6" w:rsidDel="1B8A04F2">
          <w:delText>system</w:delText>
        </w:r>
        <w:r w:rsidR="22469BF4" w:rsidRPr="00320FE6" w:rsidDel="6B9E09C8">
          <w:delText xml:space="preserve"> but are, rather, any changes to them th</w:delText>
        </w:r>
        <w:r w:rsidR="22469BF4" w:rsidRPr="00320FE6" w:rsidDel="1F9A7766">
          <w:delText>at can affect the requirements.</w:delText>
        </w:r>
        <w:r w:rsidR="22469BF4" w:rsidRPr="00320FE6" w:rsidDel="6B9E09C8">
          <w:delText xml:space="preserve"> For example, an assumption might be that a specific operating system would be available on the hardware designated for the product.  If, in fact, the operating system were not available, the </w:delText>
        </w:r>
        <w:r w:rsidR="22469BF4" w:rsidRPr="00320FE6" w:rsidDel="1F9A7766">
          <w:delText>document</w:delText>
        </w:r>
        <w:r w:rsidR="22469BF4" w:rsidRPr="00320FE6" w:rsidDel="6B9E09C8">
          <w:delText xml:space="preserve"> would then have to change accordingly.</w:delText>
        </w:r>
      </w:del>
    </w:p>
    <w:p w14:paraId="0F702543" w14:textId="77777777" w:rsidR="00FB4853" w:rsidRPr="00320FE6" w:rsidRDefault="00FB4853" w:rsidP="00FB4853">
      <w:pPr>
        <w:rPr>
          <w:del w:id="606" w:author="Unal Imanov" w:date="2022-02-22T18:28:00Z"/>
          <w:iCs/>
        </w:rPr>
      </w:pPr>
    </w:p>
    <w:p w14:paraId="5C523868" w14:textId="77777777" w:rsidR="00446B82" w:rsidRPr="00320FE6" w:rsidRDefault="00FB4853" w:rsidP="00F32F68">
      <w:pPr>
        <w:rPr>
          <w:del w:id="607" w:author="Unal Imanov" w:date="2022-02-22T18:28:00Z"/>
          <w:iCs/>
        </w:rPr>
      </w:pPr>
      <w:del w:id="608" w:author="Unal Imanov" w:date="2022-02-22T18:28:00Z">
        <w:r w:rsidRPr="00320FE6">
          <w:rPr>
            <w:iCs/>
          </w:rPr>
          <w:delText>This section is catch-all for everything else that might influence the design of the system and that did not fit in any of the categories above.&gt;</w:delText>
        </w:r>
      </w:del>
    </w:p>
    <w:p w14:paraId="594AC90B" w14:textId="17F7CF8C" w:rsidR="00373CDA" w:rsidRPr="00320FE6" w:rsidRDefault="58CD0EC2" w:rsidP="005206F8">
      <w:pPr>
        <w:pStyle w:val="Heading1"/>
        <w:rPr>
          <w:ins w:id="609" w:author="Faraz Bagher Nezhad Ghazijahani" w:date="2022-02-22T23:33:00Z"/>
          <w:rFonts w:ascii="Cambria" w:hAnsi="Cambria"/>
          <w:rPrChange w:id="610" w:author="Faraz Bagher Nezhad Ghazijahani" w:date="2022-02-22T23:34:00Z">
            <w:rPr>
              <w:ins w:id="611" w:author="Faraz Bagher Nezhad Ghazijahani" w:date="2022-02-22T23:33:00Z"/>
            </w:rPr>
          </w:rPrChange>
        </w:rPr>
      </w:pPr>
      <w:r w:rsidRPr="00320FE6">
        <w:rPr>
          <w:rFonts w:ascii="Cambria" w:hAnsi="Cambria"/>
          <w:rPrChange w:id="612" w:author="Faraz Bagher Nezhad Ghazijahani" w:date="2022-02-22T23:34:00Z">
            <w:rPr/>
          </w:rPrChange>
        </w:rPr>
        <w:t>Feasibility Analysis</w:t>
      </w:r>
    </w:p>
    <w:p w14:paraId="18E1F20C" w14:textId="77777777" w:rsidR="00320FE6" w:rsidRPr="00320FE6" w:rsidRDefault="00320FE6">
      <w:pPr>
        <w:pPrChange w:id="613" w:author="Faraz Bagher Nezhad Ghazijahani" w:date="2022-02-22T23:33:00Z">
          <w:pPr>
            <w:pStyle w:val="Heading1"/>
          </w:pPr>
        </w:pPrChange>
      </w:pPr>
    </w:p>
    <w:p w14:paraId="3B004BD8" w14:textId="71DA9E31" w:rsidR="785C5F9B" w:rsidRPr="00320FE6" w:rsidRDefault="00320FE6" w:rsidP="785C5F9B">
      <w:pPr>
        <w:rPr>
          <w:rFonts w:eastAsia="Calibri" w:cs="Calibri"/>
          <w:color w:val="C00000"/>
          <w:rPrChange w:id="614" w:author="Faraz Bagher Nezhad Ghazijahani" w:date="2022-02-22T23:35:00Z">
            <w:rPr>
              <w:rFonts w:ascii="Calibri" w:eastAsia="Calibri" w:hAnsi="Calibri" w:cs="Calibri"/>
            </w:rPr>
          </w:rPrChange>
        </w:rPr>
      </w:pPr>
      <w:ins w:id="615" w:author="Faraz Bagher Nezhad Ghazijahani" w:date="2022-02-22T23:36:00Z">
        <w:r>
          <w:rPr>
            <w:rFonts w:eastAsia="Calibri" w:cs="Calibri"/>
            <w:color w:val="C00000"/>
          </w:rPr>
          <w:t>&lt;</w:t>
        </w:r>
      </w:ins>
      <w:r w:rsidR="785C5F9B" w:rsidRPr="00320FE6">
        <w:rPr>
          <w:rFonts w:eastAsia="Calibri" w:cs="Calibri"/>
          <w:color w:val="C00000"/>
          <w:rPrChange w:id="616" w:author="Faraz Bagher Nezhad Ghazijahani" w:date="2022-02-22T23:35:00Z">
            <w:rPr>
              <w:rFonts w:ascii="Calibri" w:eastAsia="Calibri" w:hAnsi="Calibri" w:cs="Calibri"/>
            </w:rPr>
          </w:rPrChange>
        </w:rPr>
        <w:t>Technical Feasibility: Can We Build It?</w:t>
      </w:r>
    </w:p>
    <w:p w14:paraId="188A9291" w14:textId="49123671" w:rsidR="785C5F9B" w:rsidRPr="00320FE6" w:rsidRDefault="785C5F9B" w:rsidP="785C5F9B">
      <w:pPr>
        <w:rPr>
          <w:rFonts w:eastAsia="Calibri" w:cs="Calibri"/>
          <w:color w:val="C00000"/>
          <w:rPrChange w:id="617" w:author="Faraz Bagher Nezhad Ghazijahani" w:date="2022-02-22T23:35:00Z">
            <w:rPr>
              <w:rFonts w:ascii="Calibri" w:eastAsia="Calibri" w:hAnsi="Calibri" w:cs="Calibri"/>
            </w:rPr>
          </w:rPrChange>
        </w:rPr>
      </w:pPr>
      <w:r w:rsidRPr="00320FE6">
        <w:rPr>
          <w:rFonts w:eastAsia="Calibri" w:cs="Calibri"/>
          <w:color w:val="C00000"/>
          <w:rPrChange w:id="618" w:author="Faraz Bagher Nezhad Ghazijahani" w:date="2022-02-22T23:35:00Z">
            <w:rPr>
              <w:rFonts w:ascii="Calibri" w:eastAsia="Calibri" w:hAnsi="Calibri" w:cs="Calibri"/>
            </w:rPr>
          </w:rPrChange>
        </w:rPr>
        <w:t>Familiarity with Technology</w:t>
      </w:r>
    </w:p>
    <w:p w14:paraId="0722D299" w14:textId="54F4495C" w:rsidR="785C5F9B" w:rsidRPr="00320FE6" w:rsidRDefault="785C5F9B" w:rsidP="785C5F9B">
      <w:pPr>
        <w:rPr>
          <w:rFonts w:eastAsia="Calibri" w:cs="Calibri"/>
          <w:color w:val="C00000"/>
          <w:rPrChange w:id="619" w:author="Faraz Bagher Nezhad Ghazijahani" w:date="2022-02-22T23:35:00Z">
            <w:rPr>
              <w:rFonts w:ascii="Calibri" w:eastAsia="Calibri" w:hAnsi="Calibri" w:cs="Calibri"/>
            </w:rPr>
          </w:rPrChange>
        </w:rPr>
      </w:pPr>
      <w:r w:rsidRPr="00320FE6">
        <w:rPr>
          <w:rFonts w:eastAsia="Calibri" w:cs="Calibri"/>
          <w:color w:val="C00000"/>
          <w:rPrChange w:id="620" w:author="Faraz Bagher Nezhad Ghazijahani" w:date="2022-02-22T23:35:00Z">
            <w:rPr>
              <w:rFonts w:ascii="Calibri" w:eastAsia="Calibri" w:hAnsi="Calibri" w:cs="Calibri"/>
            </w:rPr>
          </w:rPrChange>
        </w:rPr>
        <w:t>The application will be built in Microsoft Access, which programmers have extensive experience with that.</w:t>
      </w:r>
    </w:p>
    <w:p w14:paraId="18C91505" w14:textId="7CEDCF40" w:rsidR="785C5F9B" w:rsidRPr="00320FE6" w:rsidRDefault="785C5F9B" w:rsidP="785C5F9B">
      <w:pPr>
        <w:rPr>
          <w:rFonts w:eastAsia="Calibri" w:cs="Calibri"/>
          <w:color w:val="C00000"/>
          <w:rPrChange w:id="621" w:author="Faraz Bagher Nezhad Ghazijahani" w:date="2022-02-22T23:35:00Z">
            <w:rPr>
              <w:rFonts w:ascii="Calibri" w:eastAsia="Calibri" w:hAnsi="Calibri" w:cs="Calibri"/>
              <w:color w:val="C00000"/>
            </w:rPr>
          </w:rPrChange>
        </w:rPr>
      </w:pPr>
      <w:r w:rsidRPr="00320FE6">
        <w:rPr>
          <w:rFonts w:eastAsia="Calibri" w:cs="Calibri"/>
          <w:color w:val="C00000"/>
          <w:rPrChange w:id="622" w:author="Faraz Bagher Nezhad Ghazijahani" w:date="2022-02-22T23:35:00Z">
            <w:rPr>
              <w:rFonts w:ascii="Calibri" w:eastAsia="Calibri" w:hAnsi="Calibri" w:cs="Calibri"/>
            </w:rPr>
          </w:rPrChange>
        </w:rPr>
        <w:t xml:space="preserve">The employees in </w:t>
      </w:r>
      <w:del w:id="623" w:author="Faraz Bagher Nezhad Ghazijahani" w:date="2022-02-22T19:28:00Z">
        <w:r w:rsidRPr="00320FE6" w:rsidDel="785C5F9B">
          <w:rPr>
            <w:rFonts w:eastAsia="Calibri" w:cs="Calibri"/>
            <w:color w:val="C00000"/>
            <w:rPrChange w:id="624" w:author="Faraz Bagher Nezhad Ghazijahani" w:date="2022-02-22T23:35:00Z">
              <w:rPr>
                <w:rFonts w:ascii="Calibri" w:eastAsia="Calibri" w:hAnsi="Calibri" w:cs="Calibri"/>
              </w:rPr>
            </w:rPrChange>
          </w:rPr>
          <w:delText>Azerbaijan  have</w:delText>
        </w:r>
      </w:del>
      <w:ins w:id="625" w:author="Faraz Bagher Nezhad Ghazijahani" w:date="2022-02-22T19:28:00Z">
        <w:r w:rsidRPr="00320FE6">
          <w:rPr>
            <w:rFonts w:eastAsia="Calibri" w:cs="Calibri"/>
            <w:color w:val="C00000"/>
            <w:rPrChange w:id="626" w:author="Faraz Bagher Nezhad Ghazijahani" w:date="2022-02-22T23:35:00Z">
              <w:rPr>
                <w:rFonts w:ascii="Calibri" w:eastAsia="Calibri" w:hAnsi="Calibri" w:cs="Calibri"/>
                <w:color w:val="C00000"/>
              </w:rPr>
            </w:rPrChange>
          </w:rPr>
          <w:t>Azerbaijan have</w:t>
        </w:r>
      </w:ins>
      <w:r w:rsidRPr="00320FE6">
        <w:rPr>
          <w:rFonts w:eastAsia="Calibri" w:cs="Calibri"/>
          <w:color w:val="C00000"/>
          <w:rPrChange w:id="627" w:author="Faraz Bagher Nezhad Ghazijahani" w:date="2022-02-22T23:35:00Z">
            <w:rPr>
              <w:rFonts w:ascii="Calibri" w:eastAsia="Calibri" w:hAnsi="Calibri" w:cs="Calibri"/>
            </w:rPr>
          </w:rPrChange>
        </w:rPr>
        <w:t xml:space="preserve"> </w:t>
      </w:r>
      <w:ins w:id="628" w:author="Arzuman Alakbarli" w:date="2022-02-22T18:41:00Z">
        <w:r w:rsidRPr="00320FE6">
          <w:rPr>
            <w:rFonts w:eastAsia="Calibri" w:cs="Calibri"/>
            <w:color w:val="C00000"/>
            <w:rPrChange w:id="629" w:author="Faraz Bagher Nezhad Ghazijahani" w:date="2022-02-22T23:35:00Z">
              <w:rPr>
                <w:rFonts w:ascii="Calibri" w:eastAsia="Calibri" w:hAnsi="Calibri" w:cs="Calibri"/>
                <w:color w:val="C00000"/>
              </w:rPr>
            </w:rPrChange>
          </w:rPr>
          <w:t>e</w:t>
        </w:r>
      </w:ins>
      <w:r w:rsidRPr="00320FE6">
        <w:rPr>
          <w:rFonts w:eastAsia="Calibri" w:cs="Calibri"/>
          <w:color w:val="C00000"/>
          <w:rPrChange w:id="630" w:author="Faraz Bagher Nezhad Ghazijahani" w:date="2022-02-22T23:35:00Z">
            <w:rPr>
              <w:rFonts w:ascii="Calibri" w:eastAsia="Calibri" w:hAnsi="Calibri" w:cs="Calibri"/>
              <w:color w:val="C00000"/>
            </w:rPr>
          </w:rPrChange>
        </w:rPr>
        <w:t>xperience using MS Access or an automated rental processing system and all are comfortable with using PCs. Training should be sufficient to overcome their inexperience.</w:t>
      </w:r>
    </w:p>
    <w:p w14:paraId="3A4D7477" w14:textId="2AB8B26C" w:rsidR="785C5F9B" w:rsidRPr="00320FE6" w:rsidRDefault="785C5F9B" w:rsidP="785C5F9B">
      <w:pPr>
        <w:rPr>
          <w:rFonts w:eastAsia="Calibri" w:cs="Calibri"/>
          <w:color w:val="C00000"/>
          <w:rPrChange w:id="631" w:author="Faraz Bagher Nezhad Ghazijahani" w:date="2022-02-22T23:35:00Z">
            <w:rPr>
              <w:rFonts w:ascii="Calibri" w:eastAsia="Calibri" w:hAnsi="Calibri" w:cs="Calibri"/>
              <w:sz w:val="22"/>
              <w:szCs w:val="22"/>
            </w:rPr>
          </w:rPrChange>
        </w:rPr>
      </w:pPr>
      <w:r w:rsidRPr="00320FE6">
        <w:rPr>
          <w:rFonts w:eastAsia="Calibri" w:cs="Calibri"/>
          <w:color w:val="C00000"/>
          <w:rPrChange w:id="632" w:author="Faraz Bagher Nezhad Ghazijahani" w:date="2022-02-22T23:35:00Z">
            <w:rPr>
              <w:rFonts w:ascii="Calibri" w:eastAsia="Calibri" w:hAnsi="Calibri" w:cs="Calibri"/>
              <w:color w:val="C00000"/>
            </w:rPr>
          </w:rPrChange>
        </w:rPr>
        <w:t xml:space="preserve">Project Size: </w:t>
      </w:r>
      <w:r w:rsidRPr="00320FE6">
        <w:rPr>
          <w:rFonts w:eastAsia="Calibri" w:cs="Calibri"/>
          <w:color w:val="C00000"/>
          <w:rPrChange w:id="633" w:author="Faraz Bagher Nezhad Ghazijahani" w:date="2022-02-22T23:35:00Z">
            <w:rPr>
              <w:rFonts w:ascii="Calibri" w:eastAsia="Calibri" w:hAnsi="Calibri" w:cs="Calibri"/>
              <w:sz w:val="22"/>
              <w:szCs w:val="22"/>
            </w:rPr>
          </w:rPrChange>
        </w:rPr>
        <w:t>The project size is small, therefore there is no more risk. There is no company providing these services in Azerbaijan.</w:t>
      </w:r>
    </w:p>
    <w:p w14:paraId="2503C3C3" w14:textId="5AD39C91" w:rsidR="785C5F9B" w:rsidRPr="00320FE6" w:rsidRDefault="785C5F9B" w:rsidP="785C5F9B">
      <w:pPr>
        <w:rPr>
          <w:rFonts w:eastAsia="Calibri" w:cs="Calibri"/>
          <w:color w:val="C00000"/>
          <w:rPrChange w:id="634" w:author="Faraz Bagher Nezhad Ghazijahani" w:date="2022-02-22T23:35:00Z">
            <w:rPr>
              <w:rFonts w:ascii="Calibri" w:eastAsia="Calibri" w:hAnsi="Calibri" w:cs="Calibri"/>
            </w:rPr>
          </w:rPrChange>
        </w:rPr>
      </w:pPr>
      <w:r w:rsidRPr="00320FE6">
        <w:rPr>
          <w:rFonts w:eastAsia="Calibri" w:cs="Calibri"/>
          <w:color w:val="C00000"/>
          <w:rPrChange w:id="635" w:author="Faraz Bagher Nezhad Ghazijahani" w:date="2022-02-22T23:35:00Z">
            <w:rPr>
              <w:rFonts w:ascii="Calibri" w:eastAsia="Calibri" w:hAnsi="Calibri" w:cs="Calibri"/>
            </w:rPr>
          </w:rPrChange>
        </w:rPr>
        <w:t>Economic Feasibility: Should We Build It? Development Costs</w:t>
      </w:r>
    </w:p>
    <w:p w14:paraId="28178A47" w14:textId="7A99B102" w:rsidR="785C5F9B" w:rsidRPr="00320FE6" w:rsidRDefault="785C5F9B">
      <w:pPr>
        <w:pStyle w:val="ListParagraph"/>
        <w:numPr>
          <w:ilvl w:val="0"/>
          <w:numId w:val="10"/>
        </w:numPr>
        <w:rPr>
          <w:rFonts w:eastAsia="Calibri" w:cs="Calibri"/>
          <w:color w:val="C00000"/>
          <w:rPrChange w:id="636" w:author="Faraz Bagher Nezhad Ghazijahani" w:date="2022-02-22T23:35:00Z">
            <w:rPr>
              <w:rFonts w:ascii="Calibri" w:eastAsia="Calibri" w:hAnsi="Calibri" w:cs="Calibri"/>
            </w:rPr>
          </w:rPrChange>
        </w:rPr>
        <w:pPrChange w:id="637" w:author="Arzuman Alakbarli" w:date="2022-02-22T18:38:00Z">
          <w:pPr/>
        </w:pPrChange>
      </w:pPr>
      <w:r w:rsidRPr="00320FE6">
        <w:rPr>
          <w:rFonts w:eastAsia="Calibri" w:cs="Calibri"/>
          <w:color w:val="C00000"/>
          <w:rPrChange w:id="638" w:author="Faraz Bagher Nezhad Ghazijahani" w:date="2022-02-22T23:35:00Z">
            <w:rPr>
              <w:rFonts w:ascii="Calibri" w:eastAsia="Calibri" w:hAnsi="Calibri" w:cs="Calibri"/>
            </w:rPr>
          </w:rPrChange>
        </w:rPr>
        <w:t>10 networked personal computers and software -- $10,000</w:t>
      </w:r>
    </w:p>
    <w:p w14:paraId="6777BD67" w14:textId="7426A7AA" w:rsidR="785C5F9B" w:rsidRPr="00320FE6" w:rsidRDefault="785C5F9B">
      <w:pPr>
        <w:pStyle w:val="ListParagraph"/>
        <w:numPr>
          <w:ilvl w:val="0"/>
          <w:numId w:val="10"/>
        </w:numPr>
        <w:rPr>
          <w:rFonts w:eastAsia="Calibri" w:cs="Calibri"/>
          <w:color w:val="C00000"/>
          <w:rPrChange w:id="639" w:author="Faraz Bagher Nezhad Ghazijahani" w:date="2022-02-22T23:35:00Z">
            <w:rPr>
              <w:rFonts w:ascii="Calibri" w:eastAsia="Calibri" w:hAnsi="Calibri" w:cs="Calibri"/>
            </w:rPr>
          </w:rPrChange>
        </w:rPr>
        <w:pPrChange w:id="640" w:author="Arzuman Alakbarli" w:date="2022-02-22T18:38:00Z">
          <w:pPr/>
        </w:pPrChange>
      </w:pPr>
      <w:r w:rsidRPr="00320FE6">
        <w:rPr>
          <w:rFonts w:eastAsia="Calibri" w:cs="Calibri"/>
          <w:color w:val="C00000"/>
          <w:rPrChange w:id="641" w:author="Faraz Bagher Nezhad Ghazijahani" w:date="2022-02-22T23:35:00Z">
            <w:rPr>
              <w:rFonts w:ascii="Calibri" w:eastAsia="Calibri" w:hAnsi="Calibri" w:cs="Calibri"/>
            </w:rPr>
          </w:rPrChange>
        </w:rPr>
        <w:t>$9,000 for Inc. development and implementation</w:t>
      </w:r>
    </w:p>
    <w:p w14:paraId="47676C0C" w14:textId="4FB57FA4" w:rsidR="785C5F9B" w:rsidRPr="00320FE6" w:rsidRDefault="785C5F9B">
      <w:pPr>
        <w:pStyle w:val="ListParagraph"/>
        <w:numPr>
          <w:ilvl w:val="0"/>
          <w:numId w:val="10"/>
        </w:numPr>
        <w:rPr>
          <w:rFonts w:eastAsia="Calibri" w:cs="Calibri"/>
          <w:color w:val="C00000"/>
          <w:rPrChange w:id="642" w:author="Faraz Bagher Nezhad Ghazijahani" w:date="2022-02-22T23:35:00Z">
            <w:rPr>
              <w:rFonts w:ascii="Calibri" w:eastAsia="Calibri" w:hAnsi="Calibri" w:cs="Calibri"/>
            </w:rPr>
          </w:rPrChange>
        </w:rPr>
        <w:pPrChange w:id="643" w:author="Arzuman Alakbarli" w:date="2022-02-22T18:38:00Z">
          <w:pPr/>
        </w:pPrChange>
      </w:pPr>
      <w:r w:rsidRPr="00320FE6">
        <w:rPr>
          <w:rFonts w:eastAsia="Calibri" w:cs="Calibri"/>
          <w:color w:val="C00000"/>
          <w:rPrChange w:id="644" w:author="Faraz Bagher Nezhad Ghazijahani" w:date="2022-02-22T23:35:00Z">
            <w:rPr>
              <w:rFonts w:ascii="Calibri" w:eastAsia="Calibri" w:hAnsi="Calibri" w:cs="Calibri"/>
            </w:rPr>
          </w:rPrChange>
        </w:rPr>
        <w:t>$3,000 for user instructions and training</w:t>
      </w:r>
    </w:p>
    <w:p w14:paraId="7DEA4561" w14:textId="2B670796" w:rsidR="785C5F9B" w:rsidRPr="00320FE6" w:rsidRDefault="785C5F9B">
      <w:pPr>
        <w:rPr>
          <w:rFonts w:eastAsia="Calibri" w:cs="Calibri"/>
          <w:color w:val="C00000"/>
          <w:rPrChange w:id="645" w:author="Faraz Bagher Nezhad Ghazijahani" w:date="2022-02-22T23:35:00Z">
            <w:rPr>
              <w:rFonts w:ascii="Calibri" w:eastAsia="Calibri" w:hAnsi="Calibri" w:cs="Calibri"/>
            </w:rPr>
          </w:rPrChange>
        </w:rPr>
        <w:pPrChange w:id="646" w:author="Arzuman Alakbarli" w:date="2022-02-22T18:38:00Z">
          <w:pPr>
            <w:numPr>
              <w:numId w:val="10"/>
            </w:numPr>
            <w:ind w:left="720" w:hanging="360"/>
          </w:pPr>
        </w:pPrChange>
      </w:pPr>
      <w:r w:rsidRPr="00320FE6">
        <w:rPr>
          <w:rFonts w:eastAsia="Calibri" w:cs="Calibri"/>
          <w:color w:val="C00000"/>
          <w:rPrChange w:id="647" w:author="Faraz Bagher Nezhad Ghazijahani" w:date="2022-02-22T23:35:00Z">
            <w:rPr>
              <w:rFonts w:ascii="Calibri" w:eastAsia="Calibri" w:hAnsi="Calibri" w:cs="Calibri"/>
            </w:rPr>
          </w:rPrChange>
        </w:rPr>
        <w:t>Annual Operating Costs</w:t>
      </w:r>
    </w:p>
    <w:p w14:paraId="402AB161" w14:textId="6896DECF" w:rsidR="785C5F9B" w:rsidRPr="00320FE6" w:rsidRDefault="785C5F9B">
      <w:pPr>
        <w:pStyle w:val="ListParagraph"/>
        <w:numPr>
          <w:ilvl w:val="0"/>
          <w:numId w:val="10"/>
        </w:numPr>
        <w:rPr>
          <w:rFonts w:eastAsia="Calibri" w:cs="Calibri"/>
          <w:color w:val="C00000"/>
          <w:rPrChange w:id="648" w:author="Faraz Bagher Nezhad Ghazijahani" w:date="2022-02-22T23:35:00Z">
            <w:rPr>
              <w:rFonts w:ascii="Calibri" w:eastAsia="Calibri" w:hAnsi="Calibri" w:cs="Calibri"/>
            </w:rPr>
          </w:rPrChange>
        </w:rPr>
        <w:pPrChange w:id="649" w:author="Arzuman Alakbarli" w:date="2022-02-22T18:38:00Z">
          <w:pPr/>
        </w:pPrChange>
      </w:pPr>
      <w:r w:rsidRPr="00320FE6">
        <w:rPr>
          <w:rFonts w:eastAsia="Calibri" w:cs="Calibri"/>
          <w:color w:val="C00000"/>
          <w:rPrChange w:id="650" w:author="Faraz Bagher Nezhad Ghazijahani" w:date="2022-02-22T23:35:00Z">
            <w:rPr>
              <w:rFonts w:ascii="Calibri" w:eastAsia="Calibri" w:hAnsi="Calibri" w:cs="Calibri"/>
            </w:rPr>
          </w:rPrChange>
        </w:rPr>
        <w:t xml:space="preserve">$1000 technical support fee once </w:t>
      </w:r>
      <w:del w:id="651" w:author="Faraz Bagher Nezhad Ghazijahani" w:date="2022-02-22T19:28:00Z">
        <w:r w:rsidRPr="00320FE6" w:rsidDel="785C5F9B">
          <w:rPr>
            <w:rFonts w:eastAsia="Calibri" w:cs="Calibri"/>
            <w:color w:val="C00000"/>
            <w:rPrChange w:id="652" w:author="Faraz Bagher Nezhad Ghazijahani" w:date="2022-02-22T23:35:00Z">
              <w:rPr>
                <w:rFonts w:ascii="Calibri" w:eastAsia="Calibri" w:hAnsi="Calibri" w:cs="Calibri"/>
              </w:rPr>
            </w:rPrChange>
          </w:rPr>
          <w:delText>system</w:delText>
        </w:r>
      </w:del>
      <w:ins w:id="653" w:author="Faraz Bagher Nezhad Ghazijahani" w:date="2022-02-22T19:28:00Z">
        <w:r w:rsidRPr="00320FE6">
          <w:rPr>
            <w:rFonts w:eastAsia="Calibri" w:cs="Calibri"/>
            <w:color w:val="C00000"/>
            <w:rPrChange w:id="654" w:author="Faraz Bagher Nezhad Ghazijahani" w:date="2022-02-22T23:35:00Z">
              <w:rPr>
                <w:rFonts w:ascii="Calibri" w:eastAsia="Calibri" w:hAnsi="Calibri" w:cs="Calibri"/>
                <w:color w:val="C00000"/>
              </w:rPr>
            </w:rPrChange>
          </w:rPr>
          <w:t>the system</w:t>
        </w:r>
      </w:ins>
      <w:r w:rsidRPr="00320FE6">
        <w:rPr>
          <w:rFonts w:eastAsia="Calibri" w:cs="Calibri"/>
          <w:color w:val="C00000"/>
          <w:rPrChange w:id="655" w:author="Faraz Bagher Nezhad Ghazijahani" w:date="2022-02-22T23:35:00Z">
            <w:rPr>
              <w:rFonts w:ascii="Calibri" w:eastAsia="Calibri" w:hAnsi="Calibri" w:cs="Calibri"/>
            </w:rPr>
          </w:rPrChange>
        </w:rPr>
        <w:t xml:space="preserve"> is installed.</w:t>
      </w:r>
    </w:p>
    <w:p w14:paraId="3B3B1646" w14:textId="3608C069" w:rsidR="785C5F9B" w:rsidRPr="00320FE6" w:rsidRDefault="785C5F9B">
      <w:pPr>
        <w:pStyle w:val="ListParagraph"/>
        <w:numPr>
          <w:ilvl w:val="0"/>
          <w:numId w:val="10"/>
        </w:numPr>
        <w:rPr>
          <w:rFonts w:eastAsia="Calibri" w:cs="Calibri"/>
          <w:color w:val="C00000"/>
          <w:rPrChange w:id="656" w:author="Faraz Bagher Nezhad Ghazijahani" w:date="2022-02-22T23:35:00Z">
            <w:rPr>
              <w:rFonts w:ascii="Calibri" w:eastAsia="Calibri" w:hAnsi="Calibri" w:cs="Calibri"/>
            </w:rPr>
          </w:rPrChange>
        </w:rPr>
        <w:pPrChange w:id="657" w:author="Arzuman Alakbarli" w:date="2022-02-22T18:38:00Z">
          <w:pPr/>
        </w:pPrChange>
      </w:pPr>
      <w:r w:rsidRPr="00320FE6">
        <w:rPr>
          <w:rFonts w:eastAsia="Calibri" w:cs="Calibri"/>
          <w:color w:val="C00000"/>
          <w:rPrChange w:id="658" w:author="Faraz Bagher Nezhad Ghazijahani" w:date="2022-02-22T23:35:00Z">
            <w:rPr>
              <w:rFonts w:ascii="Calibri" w:eastAsia="Calibri" w:hAnsi="Calibri" w:cs="Calibri"/>
            </w:rPr>
          </w:rPrChange>
        </w:rPr>
        <w:t xml:space="preserve">$750 for replacement and upgrades of hardware/software  </w:t>
      </w:r>
    </w:p>
    <w:p w14:paraId="5ACF8191" w14:textId="0922AD88" w:rsidR="785C5F9B" w:rsidRPr="00320FE6" w:rsidRDefault="785C5F9B">
      <w:pPr>
        <w:rPr>
          <w:rFonts w:eastAsia="Calibri" w:cs="Calibri"/>
          <w:color w:val="C00000"/>
          <w:rPrChange w:id="659" w:author="Faraz Bagher Nezhad Ghazijahani" w:date="2022-02-22T23:35:00Z">
            <w:rPr>
              <w:rFonts w:ascii="Calibri" w:eastAsia="Calibri" w:hAnsi="Calibri" w:cs="Calibri"/>
            </w:rPr>
          </w:rPrChange>
        </w:rPr>
        <w:pPrChange w:id="660" w:author="Arzuman Alakbarli" w:date="2022-02-22T18:38:00Z">
          <w:pPr>
            <w:numPr>
              <w:numId w:val="10"/>
            </w:numPr>
            <w:ind w:left="720" w:hanging="360"/>
          </w:pPr>
        </w:pPrChange>
      </w:pPr>
      <w:r w:rsidRPr="00320FE6">
        <w:rPr>
          <w:rFonts w:eastAsia="Calibri" w:cs="Calibri"/>
          <w:color w:val="C00000"/>
          <w:rPrChange w:id="661" w:author="Faraz Bagher Nezhad Ghazijahani" w:date="2022-02-22T23:35:00Z">
            <w:rPr>
              <w:rFonts w:ascii="Calibri" w:eastAsia="Calibri" w:hAnsi="Calibri" w:cs="Calibri"/>
            </w:rPr>
          </w:rPrChange>
        </w:rPr>
        <w:t>Annual Benefits</w:t>
      </w:r>
    </w:p>
    <w:p w14:paraId="0DC89B35" w14:textId="2FD1BE79" w:rsidR="785C5F9B" w:rsidRPr="00320FE6" w:rsidRDefault="785C5F9B">
      <w:pPr>
        <w:pStyle w:val="ListParagraph"/>
        <w:numPr>
          <w:ilvl w:val="0"/>
          <w:numId w:val="10"/>
        </w:numPr>
        <w:rPr>
          <w:rFonts w:eastAsia="Calibri" w:cs="Calibri"/>
          <w:color w:val="C00000"/>
          <w:rPrChange w:id="662" w:author="Faraz Bagher Nezhad Ghazijahani" w:date="2022-02-22T23:35:00Z">
            <w:rPr>
              <w:rFonts w:ascii="Calibri" w:eastAsia="Calibri" w:hAnsi="Calibri" w:cs="Calibri"/>
            </w:rPr>
          </w:rPrChange>
        </w:rPr>
        <w:pPrChange w:id="663" w:author="Arzuman Alakbarli" w:date="2022-02-22T18:38:00Z">
          <w:pPr/>
        </w:pPrChange>
      </w:pPr>
      <w:r w:rsidRPr="00320FE6">
        <w:rPr>
          <w:rFonts w:eastAsia="Calibri" w:cs="Calibri"/>
          <w:color w:val="C00000"/>
          <w:rPrChange w:id="664" w:author="Faraz Bagher Nezhad Ghazijahani" w:date="2022-02-22T23:35:00Z">
            <w:rPr>
              <w:rFonts w:ascii="Calibri" w:eastAsia="Calibri" w:hAnsi="Calibri" w:cs="Calibri"/>
            </w:rPr>
          </w:rPrChange>
        </w:rPr>
        <w:t xml:space="preserve">$9,600 in </w:t>
      </w:r>
      <w:del w:id="665" w:author="Faraz Bagher Nezhad Ghazijahani" w:date="2022-02-22T19:28:00Z">
        <w:r w:rsidRPr="00320FE6" w:rsidDel="785C5F9B">
          <w:rPr>
            <w:rFonts w:eastAsia="Calibri" w:cs="Calibri"/>
            <w:color w:val="C00000"/>
            <w:rPrChange w:id="666" w:author="Faraz Bagher Nezhad Ghazijahani" w:date="2022-02-22T23:35:00Z">
              <w:rPr>
                <w:rFonts w:ascii="Calibri" w:eastAsia="Calibri" w:hAnsi="Calibri" w:cs="Calibri"/>
              </w:rPr>
            </w:rPrChange>
          </w:rPr>
          <w:delText>increased</w:delText>
        </w:r>
      </w:del>
      <w:ins w:id="667" w:author="Faraz Bagher Nezhad Ghazijahani" w:date="2022-02-22T19:28:00Z">
        <w:r w:rsidRPr="00320FE6">
          <w:rPr>
            <w:rFonts w:eastAsia="Calibri" w:cs="Calibri"/>
            <w:color w:val="C00000"/>
            <w:rPrChange w:id="668" w:author="Faraz Bagher Nezhad Ghazijahani" w:date="2022-02-22T23:35:00Z">
              <w:rPr>
                <w:rFonts w:ascii="Calibri" w:eastAsia="Calibri" w:hAnsi="Calibri" w:cs="Calibri"/>
                <w:color w:val="C00000"/>
              </w:rPr>
            </w:rPrChange>
          </w:rPr>
          <w:t>increase</w:t>
        </w:r>
      </w:ins>
      <w:r w:rsidRPr="00320FE6">
        <w:rPr>
          <w:rFonts w:eastAsia="Calibri" w:cs="Calibri"/>
          <w:color w:val="C00000"/>
          <w:rPrChange w:id="669" w:author="Faraz Bagher Nezhad Ghazijahani" w:date="2022-02-22T23:35:00Z">
            <w:rPr>
              <w:rFonts w:ascii="Calibri" w:eastAsia="Calibri" w:hAnsi="Calibri" w:cs="Calibri"/>
            </w:rPr>
          </w:rPrChange>
        </w:rPr>
        <w:t xml:space="preserve"> in rental orders</w:t>
      </w:r>
    </w:p>
    <w:p w14:paraId="55240653" w14:textId="2DD3532C" w:rsidR="785C5F9B" w:rsidRPr="00320FE6" w:rsidRDefault="785C5F9B">
      <w:pPr>
        <w:pStyle w:val="ListParagraph"/>
        <w:numPr>
          <w:ilvl w:val="0"/>
          <w:numId w:val="10"/>
        </w:numPr>
        <w:rPr>
          <w:rFonts w:eastAsia="Calibri" w:cs="Calibri"/>
          <w:color w:val="C00000"/>
          <w:rPrChange w:id="670" w:author="Faraz Bagher Nezhad Ghazijahani" w:date="2022-02-22T23:35:00Z">
            <w:rPr>
              <w:rFonts w:ascii="Calibri" w:eastAsia="Calibri" w:hAnsi="Calibri" w:cs="Calibri"/>
            </w:rPr>
          </w:rPrChange>
        </w:rPr>
        <w:pPrChange w:id="671" w:author="Arzuman Alakbarli" w:date="2022-02-22T18:38:00Z">
          <w:pPr/>
        </w:pPrChange>
      </w:pPr>
      <w:r w:rsidRPr="00320FE6">
        <w:rPr>
          <w:rFonts w:eastAsia="Calibri" w:cs="Calibri"/>
          <w:color w:val="C00000"/>
          <w:rPrChange w:id="672" w:author="Faraz Bagher Nezhad Ghazijahani" w:date="2022-02-22T23:35:00Z">
            <w:rPr>
              <w:rFonts w:ascii="Calibri" w:eastAsia="Calibri" w:hAnsi="Calibri" w:cs="Calibri"/>
            </w:rPr>
          </w:rPrChange>
        </w:rPr>
        <w:t>$4,800 in salary savings</w:t>
      </w:r>
    </w:p>
    <w:p w14:paraId="63C0F50F" w14:textId="46C76047" w:rsidR="785C5F9B" w:rsidRPr="00320FE6" w:rsidRDefault="785C5F9B">
      <w:pPr>
        <w:rPr>
          <w:rFonts w:eastAsia="Calibri" w:cs="Calibri"/>
          <w:color w:val="C00000"/>
          <w:rPrChange w:id="673" w:author="Faraz Bagher Nezhad Ghazijahani" w:date="2022-02-22T23:35:00Z">
            <w:rPr>
              <w:rFonts w:ascii="Calibri" w:eastAsia="Calibri" w:hAnsi="Calibri" w:cs="Calibri"/>
            </w:rPr>
          </w:rPrChange>
        </w:rPr>
        <w:pPrChange w:id="674" w:author="Arzuman Alakbarli" w:date="2022-02-22T18:38:00Z">
          <w:pPr>
            <w:numPr>
              <w:numId w:val="10"/>
            </w:numPr>
            <w:ind w:left="720" w:hanging="360"/>
          </w:pPr>
        </w:pPrChange>
      </w:pPr>
      <w:r w:rsidRPr="00320FE6">
        <w:rPr>
          <w:rFonts w:eastAsia="Calibri" w:cs="Calibri"/>
          <w:color w:val="C00000"/>
          <w:rPrChange w:id="675" w:author="Faraz Bagher Nezhad Ghazijahani" w:date="2022-02-22T23:35:00Z">
            <w:rPr>
              <w:rFonts w:ascii="Calibri" w:eastAsia="Calibri" w:hAnsi="Calibri" w:cs="Calibri"/>
            </w:rPr>
          </w:rPrChange>
        </w:rPr>
        <w:t>Intangible Costs and Benefits</w:t>
      </w:r>
    </w:p>
    <w:p w14:paraId="1C8A9313" w14:textId="3A5850EE" w:rsidR="785C5F9B" w:rsidRPr="00320FE6" w:rsidRDefault="785C5F9B">
      <w:pPr>
        <w:pStyle w:val="ListParagraph"/>
        <w:numPr>
          <w:ilvl w:val="0"/>
          <w:numId w:val="10"/>
        </w:numPr>
        <w:rPr>
          <w:rFonts w:eastAsia="Calibri" w:cs="Calibri"/>
          <w:color w:val="C00000"/>
          <w:rPrChange w:id="676" w:author="Faraz Bagher Nezhad Ghazijahani" w:date="2022-02-22T23:35:00Z">
            <w:rPr>
              <w:rFonts w:ascii="Calibri" w:eastAsia="Calibri" w:hAnsi="Calibri" w:cs="Calibri"/>
            </w:rPr>
          </w:rPrChange>
        </w:rPr>
        <w:pPrChange w:id="677" w:author="Arzuman Alakbarli" w:date="2022-02-22T18:38:00Z">
          <w:pPr/>
        </w:pPrChange>
      </w:pPr>
      <w:r w:rsidRPr="00320FE6">
        <w:rPr>
          <w:rFonts w:eastAsia="Calibri" w:cs="Calibri"/>
          <w:color w:val="C00000"/>
          <w:rPrChange w:id="678" w:author="Faraz Bagher Nezhad Ghazijahani" w:date="2022-02-22T23:35:00Z">
            <w:rPr>
              <w:rFonts w:ascii="Calibri" w:eastAsia="Calibri" w:hAnsi="Calibri" w:cs="Calibri"/>
            </w:rPr>
          </w:rPrChange>
        </w:rPr>
        <w:t>Save time for customers.</w:t>
      </w:r>
    </w:p>
    <w:p w14:paraId="1A9875CB" w14:textId="5B8E5EFC" w:rsidR="785C5F9B" w:rsidRPr="00320FE6" w:rsidRDefault="785C5F9B">
      <w:pPr>
        <w:pStyle w:val="ListParagraph"/>
        <w:numPr>
          <w:ilvl w:val="0"/>
          <w:numId w:val="10"/>
        </w:numPr>
        <w:rPr>
          <w:rFonts w:eastAsia="Calibri" w:cs="Calibri"/>
          <w:color w:val="C00000"/>
          <w:rPrChange w:id="679" w:author="Faraz Bagher Nezhad Ghazijahani" w:date="2022-02-22T23:35:00Z">
            <w:rPr>
              <w:rFonts w:ascii="Calibri" w:eastAsia="Calibri" w:hAnsi="Calibri" w:cs="Calibri"/>
            </w:rPr>
          </w:rPrChange>
        </w:rPr>
        <w:pPrChange w:id="680" w:author="Arzuman Alakbarli" w:date="2022-02-22T18:38:00Z">
          <w:pPr/>
        </w:pPrChange>
      </w:pPr>
      <w:r w:rsidRPr="00320FE6">
        <w:rPr>
          <w:rFonts w:eastAsia="Calibri" w:cs="Calibri"/>
          <w:color w:val="C00000"/>
          <w:rPrChange w:id="681" w:author="Faraz Bagher Nezhad Ghazijahani" w:date="2022-02-22T23:35:00Z">
            <w:rPr>
              <w:rFonts w:ascii="Calibri" w:eastAsia="Calibri" w:hAnsi="Calibri" w:cs="Calibri"/>
            </w:rPr>
          </w:rPrChange>
        </w:rPr>
        <w:t>Increase customer satisfaction</w:t>
      </w:r>
    </w:p>
    <w:p w14:paraId="494CE26D" w14:textId="514BD10D" w:rsidR="785C5F9B" w:rsidRPr="00320FE6" w:rsidRDefault="785C5F9B">
      <w:pPr>
        <w:pStyle w:val="ListParagraph"/>
        <w:numPr>
          <w:ilvl w:val="0"/>
          <w:numId w:val="10"/>
        </w:numPr>
        <w:rPr>
          <w:rFonts w:eastAsia="Calibri" w:cs="Calibri"/>
          <w:color w:val="C00000"/>
          <w:rPrChange w:id="682" w:author="Faraz Bagher Nezhad Ghazijahani" w:date="2022-02-22T23:35:00Z">
            <w:rPr>
              <w:rFonts w:ascii="Calibri" w:eastAsia="Calibri" w:hAnsi="Calibri" w:cs="Calibri"/>
            </w:rPr>
          </w:rPrChange>
        </w:rPr>
        <w:pPrChange w:id="683" w:author="Arzuman Alakbarli" w:date="2022-02-22T18:38:00Z">
          <w:pPr/>
        </w:pPrChange>
      </w:pPr>
      <w:r w:rsidRPr="00320FE6">
        <w:rPr>
          <w:rFonts w:eastAsia="Calibri" w:cs="Calibri"/>
          <w:color w:val="C00000"/>
          <w:rPrChange w:id="684" w:author="Faraz Bagher Nezhad Ghazijahani" w:date="2022-02-22T23:35:00Z">
            <w:rPr>
              <w:rFonts w:ascii="Calibri" w:eastAsia="Calibri" w:hAnsi="Calibri" w:cs="Calibri"/>
            </w:rPr>
          </w:rPrChange>
        </w:rPr>
        <w:t>Free some of employees’ time to provide more assistance to customers.</w:t>
      </w:r>
    </w:p>
    <w:p w14:paraId="051B8B20" w14:textId="1B7DAF90" w:rsidR="785C5F9B" w:rsidRPr="00320FE6" w:rsidRDefault="785C5F9B">
      <w:pPr>
        <w:rPr>
          <w:rFonts w:eastAsia="Calibri" w:cs="Calibri"/>
          <w:color w:val="C00000"/>
          <w:rPrChange w:id="685" w:author="Faraz Bagher Nezhad Ghazijahani" w:date="2022-02-22T23:35:00Z">
            <w:rPr>
              <w:rFonts w:ascii="Calibri" w:eastAsia="Calibri" w:hAnsi="Calibri" w:cs="Calibri"/>
            </w:rPr>
          </w:rPrChange>
        </w:rPr>
        <w:pPrChange w:id="686" w:author="Arzuman Alakbarli" w:date="2022-02-22T18:38:00Z">
          <w:pPr>
            <w:numPr>
              <w:numId w:val="10"/>
            </w:numPr>
            <w:ind w:left="720" w:hanging="360"/>
          </w:pPr>
        </w:pPrChange>
      </w:pPr>
      <w:r w:rsidRPr="00320FE6">
        <w:rPr>
          <w:rFonts w:eastAsia="Calibri" w:cs="Calibri"/>
          <w:color w:val="C00000"/>
          <w:rPrChange w:id="687" w:author="Faraz Bagher Nezhad Ghazijahani" w:date="2022-02-22T23:35:00Z">
            <w:rPr>
              <w:rFonts w:ascii="Calibri" w:eastAsia="Calibri" w:hAnsi="Calibri" w:cs="Calibri"/>
            </w:rPr>
          </w:rPrChange>
        </w:rPr>
        <w:t>Organizational Feasibility: If We Build It, Will They Use It?</w:t>
      </w:r>
      <w:r w:rsidRPr="00320FE6">
        <w:br/>
      </w:r>
      <w:r w:rsidRPr="00320FE6">
        <w:rPr>
          <w:rFonts w:eastAsia="Calibri" w:cs="Calibri"/>
          <w:color w:val="C00000"/>
          <w:rPrChange w:id="688" w:author="Faraz Bagher Nezhad Ghazijahani" w:date="2022-02-22T23:35:00Z">
            <w:rPr>
              <w:rFonts w:ascii="Calibri" w:eastAsia="Calibri" w:hAnsi="Calibri" w:cs="Calibri"/>
            </w:rPr>
          </w:rPrChange>
        </w:rPr>
        <w:t xml:space="preserve">Project Champion: Faraz Bagher Nezhad </w:t>
      </w:r>
      <w:proofErr w:type="spellStart"/>
      <w:r w:rsidRPr="00320FE6">
        <w:rPr>
          <w:rFonts w:eastAsia="Calibri" w:cs="Calibri"/>
          <w:color w:val="C00000"/>
          <w:rPrChange w:id="689" w:author="Faraz Bagher Nezhad Ghazijahani" w:date="2022-02-22T23:35:00Z">
            <w:rPr>
              <w:rFonts w:ascii="Calibri" w:eastAsia="Calibri" w:hAnsi="Calibri" w:cs="Calibri"/>
            </w:rPr>
          </w:rPrChange>
        </w:rPr>
        <w:t>Ghazijahani</w:t>
      </w:r>
      <w:proofErr w:type="spellEnd"/>
      <w:r w:rsidRPr="00320FE6">
        <w:rPr>
          <w:rFonts w:eastAsia="Calibri" w:cs="Calibri"/>
          <w:color w:val="C00000"/>
          <w:rPrChange w:id="690" w:author="Faraz Bagher Nezhad Ghazijahani" w:date="2022-02-22T23:35:00Z">
            <w:rPr>
              <w:rFonts w:ascii="Calibri" w:eastAsia="Calibri" w:hAnsi="Calibri" w:cs="Calibri"/>
            </w:rPr>
          </w:rPrChange>
        </w:rPr>
        <w:t>. Fara</w:t>
      </w:r>
      <w:ins w:id="691" w:author="Faraz Bagher Nezhad Ghazijahani" w:date="2022-02-22T19:02:00Z">
        <w:r w:rsidRPr="00320FE6">
          <w:rPr>
            <w:rFonts w:eastAsia="Calibri" w:cs="Calibri"/>
            <w:color w:val="C00000"/>
            <w:rPrChange w:id="692" w:author="Faraz Bagher Nezhad Ghazijahani" w:date="2022-02-22T23:35:00Z">
              <w:rPr>
                <w:rFonts w:ascii="Calibri" w:eastAsia="Calibri" w:hAnsi="Calibri" w:cs="Calibri"/>
                <w:color w:val="C00000"/>
              </w:rPr>
            </w:rPrChange>
          </w:rPr>
          <w:t>z</w:t>
        </w:r>
      </w:ins>
      <w:del w:id="693" w:author="Faraz Bagher Nezhad Ghazijahani" w:date="2022-02-22T19:02:00Z">
        <w:r w:rsidRPr="00320FE6" w:rsidDel="785C5F9B">
          <w:rPr>
            <w:rFonts w:eastAsia="Calibri" w:cs="Calibri"/>
            <w:color w:val="C00000"/>
            <w:rPrChange w:id="694" w:author="Faraz Bagher Nezhad Ghazijahani" w:date="2022-02-22T23:35:00Z">
              <w:rPr>
                <w:rFonts w:ascii="Calibri" w:eastAsia="Calibri" w:hAnsi="Calibri" w:cs="Calibri"/>
              </w:rPr>
            </w:rPrChange>
          </w:rPr>
          <w:delText>j</w:delText>
        </w:r>
      </w:del>
      <w:r w:rsidRPr="00320FE6">
        <w:rPr>
          <w:rFonts w:eastAsia="Calibri" w:cs="Calibri"/>
          <w:color w:val="C00000"/>
          <w:rPrChange w:id="695" w:author="Faraz Bagher Nezhad Ghazijahani" w:date="2022-02-22T23:35:00Z">
            <w:rPr>
              <w:rFonts w:ascii="Calibri" w:eastAsia="Calibri" w:hAnsi="Calibri" w:cs="Calibri"/>
            </w:rPr>
          </w:rPrChange>
        </w:rPr>
        <w:t xml:space="preserve"> believes that this project will be successful for our society</w:t>
      </w:r>
    </w:p>
    <w:p w14:paraId="1421E525" w14:textId="7BF7B63B" w:rsidR="785C5F9B" w:rsidRPr="00320FE6" w:rsidRDefault="785C5F9B" w:rsidP="785C5F9B">
      <w:pPr>
        <w:rPr>
          <w:rFonts w:eastAsia="Calibri" w:cs="Calibri"/>
          <w:color w:val="C00000"/>
          <w:rPrChange w:id="696" w:author="Faraz Bagher Nezhad Ghazijahani" w:date="2022-02-22T23:35:00Z">
            <w:rPr>
              <w:rFonts w:ascii="Calibri" w:eastAsia="Calibri" w:hAnsi="Calibri" w:cs="Calibri"/>
              <w:color w:val="C00000"/>
            </w:rPr>
          </w:rPrChange>
        </w:rPr>
      </w:pPr>
      <w:r w:rsidRPr="00320FE6">
        <w:rPr>
          <w:rFonts w:eastAsia="Calibri" w:cs="Calibri"/>
          <w:color w:val="C00000"/>
          <w:rPrChange w:id="697" w:author="Faraz Bagher Nezhad Ghazijahani" w:date="2022-02-22T23:35:00Z">
            <w:rPr>
              <w:rFonts w:ascii="Calibri" w:eastAsia="Calibri" w:hAnsi="Calibri" w:cs="Calibri"/>
              <w:color w:val="C00000"/>
            </w:rPr>
          </w:rPrChange>
        </w:rPr>
        <w:t>System Users: Find Master employees are eager to work on new things and develop further.</w:t>
      </w:r>
      <w:ins w:id="698" w:author="Faraz Bagher Nezhad Ghazijahani" w:date="2022-02-22T23:36:00Z">
        <w:r w:rsidR="00320FE6">
          <w:rPr>
            <w:rFonts w:eastAsia="Calibri" w:cs="Calibri"/>
            <w:color w:val="C00000"/>
          </w:rPr>
          <w:t>&gt;</w:t>
        </w:r>
      </w:ins>
    </w:p>
    <w:p w14:paraId="5A1C8CC8" w14:textId="48AE2059" w:rsidR="785C5F9B" w:rsidRPr="00320FE6" w:rsidRDefault="785C5F9B" w:rsidP="785C5F9B">
      <w:pPr>
        <w:rPr>
          <w:strike/>
          <w:color w:val="C00000"/>
        </w:rPr>
      </w:pPr>
    </w:p>
    <w:p w14:paraId="4AB986AF" w14:textId="33D221BF" w:rsidR="785C5F9B" w:rsidRPr="00320FE6" w:rsidRDefault="785C5F9B" w:rsidP="785C5F9B">
      <w:pPr>
        <w:rPr>
          <w:strike/>
          <w:color w:val="C00000"/>
        </w:rPr>
      </w:pPr>
    </w:p>
    <w:p w14:paraId="250F8DFA" w14:textId="77777777" w:rsidR="00373CDA" w:rsidRPr="00320FE6" w:rsidRDefault="00373CDA" w:rsidP="785C5F9B">
      <w:pPr>
        <w:rPr>
          <w:del w:id="699" w:author="Faraz Bagher Nezhad Ghazijahani" w:date="2022-02-22T19:08:00Z"/>
          <w:strike/>
          <w:color w:val="C00000"/>
        </w:rPr>
      </w:pPr>
      <w:del w:id="700" w:author="Faraz Bagher Nezhad Ghazijahani" w:date="2022-02-22T19:08:00Z">
        <w:r w:rsidRPr="00320FE6" w:rsidDel="58CD0EC2">
          <w:rPr>
            <w:strike/>
            <w:color w:val="C00000"/>
          </w:rPr>
          <w:delText>&lt;On this stage, develop a basic feasibility study that includes the following:</w:delText>
        </w:r>
      </w:del>
    </w:p>
    <w:p w14:paraId="60C687A2" w14:textId="77777777" w:rsidR="00373CDA" w:rsidRPr="00320FE6" w:rsidRDefault="00373CDA" w:rsidP="785C5F9B">
      <w:pPr>
        <w:rPr>
          <w:del w:id="701" w:author="Faraz Bagher Nezhad Ghazijahani" w:date="2022-02-22T19:08:00Z"/>
          <w:strike/>
          <w:color w:val="C00000"/>
        </w:rPr>
      </w:pPr>
      <w:del w:id="702" w:author="Faraz Bagher Nezhad Ghazijahani" w:date="2022-02-22T19:08:00Z">
        <w:r w:rsidRPr="00320FE6" w:rsidDel="58CD0EC2">
          <w:rPr>
            <w:strike/>
            <w:color w:val="C00000"/>
          </w:rPr>
          <w:delText>Technical feasibility: can we build it?</w:delText>
        </w:r>
      </w:del>
    </w:p>
    <w:p w14:paraId="3B4E4D8F" w14:textId="77777777" w:rsidR="00373CDA" w:rsidRPr="00320FE6" w:rsidRDefault="00373CDA" w:rsidP="785C5F9B">
      <w:pPr>
        <w:numPr>
          <w:ilvl w:val="0"/>
          <w:numId w:val="5"/>
        </w:numPr>
        <w:rPr>
          <w:del w:id="703" w:author="Faraz Bagher Nezhad Ghazijahani" w:date="2022-02-22T19:08:00Z"/>
          <w:strike/>
          <w:color w:val="C00000"/>
        </w:rPr>
      </w:pPr>
      <w:del w:id="704" w:author="Faraz Bagher Nezhad Ghazijahani" w:date="2022-02-22T19:08:00Z">
        <w:r w:rsidRPr="00320FE6" w:rsidDel="58CD0EC2">
          <w:rPr>
            <w:strike/>
            <w:color w:val="C00000"/>
          </w:rPr>
          <w:delText>Familiarity with application(s) or technology: Less familiarity generates more risk.</w:delText>
        </w:r>
      </w:del>
    </w:p>
    <w:p w14:paraId="46023C84" w14:textId="6C1881F5" w:rsidR="00373CDA" w:rsidRPr="00320FE6" w:rsidRDefault="00373CDA" w:rsidP="785C5F9B">
      <w:pPr>
        <w:numPr>
          <w:ilvl w:val="0"/>
          <w:numId w:val="5"/>
        </w:numPr>
        <w:rPr>
          <w:del w:id="705" w:author="Faraz Bagher Nezhad Ghazijahani" w:date="2022-02-22T19:08:00Z"/>
          <w:strike/>
          <w:color w:val="C00000"/>
          <w:rPrChange w:id="706" w:author="Faraz Bagher Nezhad Ghazijahani" w:date="2022-02-22T23:34:00Z">
            <w:rPr>
              <w:del w:id="707" w:author="Faraz Bagher Nezhad Ghazijahani" w:date="2022-02-22T19:08:00Z"/>
            </w:rPr>
          </w:rPrChange>
        </w:rPr>
      </w:pPr>
      <w:del w:id="708" w:author="Faraz Bagher Nezhad Ghazijahani" w:date="2022-02-22T19:08:00Z">
        <w:r w:rsidRPr="00320FE6" w:rsidDel="58CD0EC2">
          <w:rPr>
            <w:strike/>
            <w:color w:val="C00000"/>
          </w:rPr>
          <w:delText>Project size: LargeLarge</w:delText>
        </w:r>
        <w:r w:rsidRPr="00320FE6" w:rsidDel="58CD0EC2">
          <w:rPr>
            <w:strike/>
            <w:color w:val="C00000"/>
            <w:rPrChange w:id="709" w:author="Faraz Bagher Nezhad Ghazijahani" w:date="2022-02-22T23:34:00Z">
              <w:rPr/>
            </w:rPrChange>
          </w:rPr>
          <w:delText xml:space="preserve"> projects have more risk.</w:delText>
        </w:r>
      </w:del>
    </w:p>
    <w:p w14:paraId="5ED87E6D" w14:textId="77777777" w:rsidR="00373CDA" w:rsidRPr="00320FE6" w:rsidRDefault="00373CDA" w:rsidP="785C5F9B">
      <w:pPr>
        <w:numPr>
          <w:ilvl w:val="0"/>
          <w:numId w:val="5"/>
        </w:numPr>
        <w:rPr>
          <w:del w:id="710" w:author="Faraz Bagher Nezhad Ghazijahani" w:date="2022-02-22T19:08:00Z"/>
          <w:strike/>
          <w:color w:val="C00000"/>
          <w:rPrChange w:id="711" w:author="Faraz Bagher Nezhad Ghazijahani" w:date="2022-02-22T23:34:00Z">
            <w:rPr>
              <w:del w:id="712" w:author="Faraz Bagher Nezhad Ghazijahani" w:date="2022-02-22T19:08:00Z"/>
            </w:rPr>
          </w:rPrChange>
        </w:rPr>
      </w:pPr>
      <w:del w:id="713" w:author="Faraz Bagher Nezhad Ghazijahani" w:date="2022-02-22T19:08:00Z">
        <w:r w:rsidRPr="00320FE6" w:rsidDel="58CD0EC2">
          <w:rPr>
            <w:strike/>
            <w:color w:val="C00000"/>
            <w:rPrChange w:id="714" w:author="Faraz Bagher Nezhad Ghazijahani" w:date="2022-02-22T23:34:00Z">
              <w:rPr/>
            </w:rPrChange>
          </w:rPr>
          <w:delText>Compatibility: The harder it is to integrate the system with the company’s existing technology, the higher the risk will be.</w:delText>
        </w:r>
        <w:r w:rsidRPr="00320FE6" w:rsidDel="58CD0EC2">
          <w:rPr>
            <w:color w:val="C00000"/>
            <w:rPrChange w:id="715" w:author="Faraz Bagher Nezhad Ghazijahani" w:date="2022-02-22T23:34:00Z">
              <w:rPr/>
            </w:rPrChange>
          </w:rPr>
          <w:delText xml:space="preserve"> </w:delText>
        </w:r>
      </w:del>
    </w:p>
    <w:p w14:paraId="3276F9B5" w14:textId="77777777" w:rsidR="00373CDA" w:rsidRPr="00320FE6" w:rsidRDefault="00373CDA" w:rsidP="785C5F9B">
      <w:pPr>
        <w:rPr>
          <w:del w:id="716" w:author="Faraz Bagher Nezhad Ghazijahani" w:date="2022-02-22T19:08:00Z"/>
          <w:strike/>
          <w:color w:val="C00000"/>
          <w:rPrChange w:id="717" w:author="Faraz Bagher Nezhad Ghazijahani" w:date="2022-02-22T23:34:00Z">
            <w:rPr>
              <w:del w:id="718" w:author="Faraz Bagher Nezhad Ghazijahani" w:date="2022-02-22T19:08:00Z"/>
              <w:strike/>
            </w:rPr>
          </w:rPrChange>
        </w:rPr>
      </w:pPr>
      <w:del w:id="719" w:author="Faraz Bagher Nezhad Ghazijahani" w:date="2022-02-22T19:08:00Z">
        <w:r w:rsidRPr="00320FE6" w:rsidDel="58CD0EC2">
          <w:rPr>
            <w:strike/>
            <w:color w:val="C00000"/>
            <w:rPrChange w:id="720" w:author="Faraz Bagher Nezhad Ghazijahani" w:date="2022-02-22T23:34:00Z">
              <w:rPr>
                <w:strike/>
              </w:rPr>
            </w:rPrChange>
          </w:rPr>
          <w:delText>Economic feasibility: should we build it?</w:delText>
        </w:r>
      </w:del>
    </w:p>
    <w:p w14:paraId="195673FE" w14:textId="77777777" w:rsidR="00373CDA" w:rsidRPr="00320FE6" w:rsidRDefault="00373CDA" w:rsidP="785C5F9B">
      <w:pPr>
        <w:numPr>
          <w:ilvl w:val="0"/>
          <w:numId w:val="6"/>
        </w:numPr>
        <w:rPr>
          <w:del w:id="721" w:author="Faraz Bagher Nezhad Ghazijahani" w:date="2022-02-22T19:08:00Z"/>
          <w:strike/>
          <w:color w:val="C00000"/>
          <w:rPrChange w:id="722" w:author="Faraz Bagher Nezhad Ghazijahani" w:date="2022-02-22T23:34:00Z">
            <w:rPr>
              <w:del w:id="723" w:author="Faraz Bagher Nezhad Ghazijahani" w:date="2022-02-22T19:08:00Z"/>
              <w:strike/>
            </w:rPr>
          </w:rPrChange>
        </w:rPr>
      </w:pPr>
      <w:del w:id="724" w:author="Faraz Bagher Nezhad Ghazijahani" w:date="2022-02-22T19:08:00Z">
        <w:r w:rsidRPr="00320FE6" w:rsidDel="58CD0EC2">
          <w:rPr>
            <w:strike/>
            <w:color w:val="C00000"/>
            <w:rPrChange w:id="725" w:author="Faraz Bagher Nezhad Ghazijahani" w:date="2022-02-22T23:34:00Z">
              <w:rPr>
                <w:strike/>
              </w:rPr>
            </w:rPrChange>
          </w:rPr>
          <w:delText>Development costs</w:delText>
        </w:r>
      </w:del>
    </w:p>
    <w:p w14:paraId="24AC8595" w14:textId="77777777" w:rsidR="00373CDA" w:rsidRPr="00320FE6" w:rsidRDefault="00373CDA" w:rsidP="785C5F9B">
      <w:pPr>
        <w:numPr>
          <w:ilvl w:val="0"/>
          <w:numId w:val="6"/>
        </w:numPr>
        <w:rPr>
          <w:del w:id="726" w:author="Faraz Bagher Nezhad Ghazijahani" w:date="2022-02-22T19:08:00Z"/>
          <w:strike/>
          <w:color w:val="C00000"/>
          <w:rPrChange w:id="727" w:author="Faraz Bagher Nezhad Ghazijahani" w:date="2022-02-22T23:34:00Z">
            <w:rPr>
              <w:del w:id="728" w:author="Faraz Bagher Nezhad Ghazijahani" w:date="2022-02-22T19:08:00Z"/>
              <w:strike/>
            </w:rPr>
          </w:rPrChange>
        </w:rPr>
      </w:pPr>
      <w:del w:id="729" w:author="Faraz Bagher Nezhad Ghazijahani" w:date="2022-02-22T19:08:00Z">
        <w:r w:rsidRPr="00320FE6" w:rsidDel="58CD0EC2">
          <w:rPr>
            <w:strike/>
            <w:color w:val="C00000"/>
            <w:rPrChange w:id="730" w:author="Faraz Bagher Nezhad Ghazijahani" w:date="2022-02-22T23:34:00Z">
              <w:rPr>
                <w:strike/>
              </w:rPr>
            </w:rPrChange>
          </w:rPr>
          <w:delText>Annual operating costs</w:delText>
        </w:r>
      </w:del>
    </w:p>
    <w:p w14:paraId="098D6259" w14:textId="77777777" w:rsidR="00373CDA" w:rsidRPr="00320FE6" w:rsidRDefault="00373CDA" w:rsidP="785C5F9B">
      <w:pPr>
        <w:numPr>
          <w:ilvl w:val="0"/>
          <w:numId w:val="6"/>
        </w:numPr>
        <w:rPr>
          <w:del w:id="731" w:author="Faraz Bagher Nezhad Ghazijahani" w:date="2022-02-22T19:08:00Z"/>
          <w:strike/>
          <w:color w:val="C00000"/>
          <w:rPrChange w:id="732" w:author="Faraz Bagher Nezhad Ghazijahani" w:date="2022-02-22T23:34:00Z">
            <w:rPr>
              <w:del w:id="733" w:author="Faraz Bagher Nezhad Ghazijahani" w:date="2022-02-22T19:08:00Z"/>
              <w:strike/>
            </w:rPr>
          </w:rPrChange>
        </w:rPr>
      </w:pPr>
      <w:del w:id="734" w:author="Faraz Bagher Nezhad Ghazijahani" w:date="2022-02-22T19:08:00Z">
        <w:r w:rsidRPr="00320FE6" w:rsidDel="58CD0EC2">
          <w:rPr>
            <w:strike/>
            <w:color w:val="C00000"/>
            <w:rPrChange w:id="735" w:author="Faraz Bagher Nezhad Ghazijahani" w:date="2022-02-22T23:34:00Z">
              <w:rPr>
                <w:strike/>
              </w:rPr>
            </w:rPrChange>
          </w:rPr>
          <w:delText>Annual benefits (cost savings and/or increased revenues)</w:delText>
        </w:r>
      </w:del>
    </w:p>
    <w:p w14:paraId="1002B32C" w14:textId="77777777" w:rsidR="00373CDA" w:rsidRPr="00320FE6" w:rsidRDefault="00373CDA" w:rsidP="785C5F9B">
      <w:pPr>
        <w:numPr>
          <w:ilvl w:val="0"/>
          <w:numId w:val="6"/>
        </w:numPr>
        <w:rPr>
          <w:del w:id="736" w:author="Faraz Bagher Nezhad Ghazijahani" w:date="2022-02-22T19:08:00Z"/>
          <w:strike/>
          <w:color w:val="C00000"/>
          <w:rPrChange w:id="737" w:author="Faraz Bagher Nezhad Ghazijahani" w:date="2022-02-22T23:34:00Z">
            <w:rPr>
              <w:del w:id="738" w:author="Faraz Bagher Nezhad Ghazijahani" w:date="2022-02-22T19:08:00Z"/>
              <w:strike/>
            </w:rPr>
          </w:rPrChange>
        </w:rPr>
      </w:pPr>
      <w:del w:id="739" w:author="Faraz Bagher Nezhad Ghazijahani" w:date="2022-02-22T19:08:00Z">
        <w:r w:rsidRPr="00320FE6" w:rsidDel="58CD0EC2">
          <w:rPr>
            <w:strike/>
            <w:color w:val="C00000"/>
            <w:rPrChange w:id="740" w:author="Faraz Bagher Nezhad Ghazijahani" w:date="2022-02-22T23:34:00Z">
              <w:rPr>
                <w:strike/>
              </w:rPr>
            </w:rPrChange>
          </w:rPr>
          <w:delText>Intangible benefits and costs</w:delText>
        </w:r>
      </w:del>
    </w:p>
    <w:p w14:paraId="52A0535C" w14:textId="77777777" w:rsidR="00613ECA" w:rsidRPr="00320FE6" w:rsidRDefault="00613ECA" w:rsidP="785C5F9B">
      <w:pPr>
        <w:numPr>
          <w:ilvl w:val="0"/>
          <w:numId w:val="6"/>
        </w:numPr>
        <w:rPr>
          <w:del w:id="741" w:author="Faraz Bagher Nezhad Ghazijahani" w:date="2022-02-22T19:08:00Z"/>
          <w:strike/>
          <w:color w:val="C00000"/>
          <w:rPrChange w:id="742" w:author="Faraz Bagher Nezhad Ghazijahani" w:date="2022-02-22T23:34:00Z">
            <w:rPr>
              <w:del w:id="743" w:author="Faraz Bagher Nezhad Ghazijahani" w:date="2022-02-22T19:08:00Z"/>
              <w:strike/>
            </w:rPr>
          </w:rPrChange>
        </w:rPr>
      </w:pPr>
      <w:del w:id="744" w:author="Faraz Bagher Nezhad Ghazijahani" w:date="2022-02-22T19:08:00Z">
        <w:r w:rsidRPr="00320FE6" w:rsidDel="1FF980A3">
          <w:rPr>
            <w:strike/>
            <w:color w:val="C00000"/>
            <w:rPrChange w:id="745" w:author="Faraz Bagher Nezhad Ghazijahani" w:date="2022-02-22T23:34:00Z">
              <w:rPr>
                <w:strike/>
              </w:rPr>
            </w:rPrChange>
          </w:rPr>
          <w:delText>Necessary calculations</w:delText>
        </w:r>
      </w:del>
    </w:p>
    <w:p w14:paraId="6BAAC8FC" w14:textId="77777777" w:rsidR="00112C2F" w:rsidRPr="00320FE6" w:rsidRDefault="00112C2F" w:rsidP="785C5F9B">
      <w:pPr>
        <w:rPr>
          <w:del w:id="746" w:author="Faraz Bagher Nezhad Ghazijahani" w:date="2022-02-22T19:08:00Z"/>
          <w:strike/>
          <w:color w:val="C00000"/>
          <w:rPrChange w:id="747" w:author="Faraz Bagher Nezhad Ghazijahani" w:date="2022-02-22T23:34:00Z">
            <w:rPr>
              <w:del w:id="748" w:author="Faraz Bagher Nezhad Ghazijahani" w:date="2022-02-22T19:08:00Z"/>
            </w:rPr>
          </w:rPrChange>
        </w:rPr>
      </w:pPr>
      <w:del w:id="749" w:author="Faraz Bagher Nezhad Ghazijahani" w:date="2022-02-22T19:08:00Z">
        <w:r w:rsidRPr="00320FE6" w:rsidDel="67583F06">
          <w:rPr>
            <w:strike/>
            <w:color w:val="C00000"/>
            <w:rPrChange w:id="750" w:author="Faraz Bagher Nezhad Ghazijahani" w:date="2022-02-22T23:34:00Z">
              <w:rPr>
                <w:strike/>
              </w:rPr>
            </w:rPrChange>
          </w:rPr>
          <w:delText>Organizational feasibility: if we build it, will they come?</w:delText>
        </w:r>
        <w:r w:rsidRPr="00320FE6" w:rsidDel="67583F06">
          <w:rPr>
            <w:color w:val="C00000"/>
            <w:rPrChange w:id="751" w:author="Faraz Bagher Nezhad Ghazijahani" w:date="2022-02-22T23:34:00Z">
              <w:rPr/>
            </w:rPrChange>
          </w:rPr>
          <w:delText xml:space="preserve"> </w:delText>
        </w:r>
      </w:del>
    </w:p>
    <w:p w14:paraId="11ED6037" w14:textId="77777777" w:rsidR="00112C2F" w:rsidRPr="00320FE6" w:rsidRDefault="00112C2F" w:rsidP="785C5F9B">
      <w:pPr>
        <w:numPr>
          <w:ilvl w:val="0"/>
          <w:numId w:val="7"/>
        </w:numPr>
        <w:rPr>
          <w:del w:id="752" w:author="Faraz Bagher Nezhad Ghazijahani" w:date="2022-02-22T19:08:00Z"/>
          <w:strike/>
          <w:color w:val="C00000"/>
          <w:rPrChange w:id="753" w:author="Faraz Bagher Nezhad Ghazijahani" w:date="2022-02-22T23:34:00Z">
            <w:rPr>
              <w:del w:id="754" w:author="Faraz Bagher Nezhad Ghazijahani" w:date="2022-02-22T19:08:00Z"/>
            </w:rPr>
          </w:rPrChange>
        </w:rPr>
      </w:pPr>
      <w:del w:id="755" w:author="Faraz Bagher Nezhad Ghazijahani" w:date="2022-02-22T19:08:00Z">
        <w:r w:rsidRPr="00320FE6" w:rsidDel="67583F06">
          <w:rPr>
            <w:strike/>
            <w:color w:val="C00000"/>
            <w:rPrChange w:id="756" w:author="Faraz Bagher Nezhad Ghazijahani" w:date="2022-02-22T23:34:00Z">
              <w:rPr/>
            </w:rPrChange>
          </w:rPr>
          <w:delText>Is the project strategically aligned with the business?</w:delText>
        </w:r>
      </w:del>
    </w:p>
    <w:p w14:paraId="5A90CA69" w14:textId="77777777" w:rsidR="00112C2F" w:rsidRPr="00320FE6" w:rsidRDefault="00112C2F" w:rsidP="785C5F9B">
      <w:pPr>
        <w:numPr>
          <w:ilvl w:val="0"/>
          <w:numId w:val="7"/>
        </w:numPr>
        <w:rPr>
          <w:del w:id="757" w:author="Faraz Bagher Nezhad Ghazijahani" w:date="2022-02-22T19:08:00Z"/>
          <w:strike/>
          <w:color w:val="C00000"/>
          <w:rPrChange w:id="758" w:author="Faraz Bagher Nezhad Ghazijahani" w:date="2022-02-22T23:34:00Z">
            <w:rPr>
              <w:del w:id="759" w:author="Faraz Bagher Nezhad Ghazijahani" w:date="2022-02-22T19:08:00Z"/>
            </w:rPr>
          </w:rPrChange>
        </w:rPr>
      </w:pPr>
      <w:del w:id="760" w:author="Faraz Bagher Nezhad Ghazijahani" w:date="2022-02-22T19:08:00Z">
        <w:r w:rsidRPr="00320FE6" w:rsidDel="67583F06">
          <w:rPr>
            <w:strike/>
            <w:color w:val="C00000"/>
            <w:rPrChange w:id="761" w:author="Faraz Bagher Nezhad Ghazijahani" w:date="2022-02-22T23:34:00Z">
              <w:rPr/>
            </w:rPrChange>
          </w:rPr>
          <w:delText>Project champion(s)?</w:delText>
        </w:r>
      </w:del>
    </w:p>
    <w:p w14:paraId="7FB21354" w14:textId="77777777" w:rsidR="00112C2F" w:rsidRPr="00320FE6" w:rsidRDefault="00112C2F" w:rsidP="785C5F9B">
      <w:pPr>
        <w:numPr>
          <w:ilvl w:val="0"/>
          <w:numId w:val="7"/>
        </w:numPr>
        <w:rPr>
          <w:del w:id="762" w:author="Faraz Bagher Nezhad Ghazijahani" w:date="2022-02-22T19:08:00Z"/>
          <w:strike/>
          <w:color w:val="C00000"/>
          <w:rPrChange w:id="763" w:author="Faraz Bagher Nezhad Ghazijahani" w:date="2022-02-22T23:34:00Z">
            <w:rPr>
              <w:del w:id="764" w:author="Faraz Bagher Nezhad Ghazijahani" w:date="2022-02-22T19:08:00Z"/>
            </w:rPr>
          </w:rPrChange>
        </w:rPr>
      </w:pPr>
      <w:del w:id="765" w:author="Faraz Bagher Nezhad Ghazijahani" w:date="2022-02-22T19:08:00Z">
        <w:r w:rsidRPr="00320FE6" w:rsidDel="67583F06">
          <w:rPr>
            <w:strike/>
            <w:color w:val="C00000"/>
            <w:rPrChange w:id="766" w:author="Faraz Bagher Nezhad Ghazijahani" w:date="2022-02-22T23:34:00Z">
              <w:rPr/>
            </w:rPrChange>
          </w:rPr>
          <w:delText>Senior management?</w:delText>
        </w:r>
      </w:del>
    </w:p>
    <w:p w14:paraId="6D9C8103" w14:textId="77777777" w:rsidR="00373CDA" w:rsidRPr="00320FE6" w:rsidRDefault="00112C2F" w:rsidP="785C5F9B">
      <w:pPr>
        <w:numPr>
          <w:ilvl w:val="0"/>
          <w:numId w:val="7"/>
        </w:numPr>
        <w:rPr>
          <w:del w:id="767" w:author="Faraz Bagher Nezhad Ghazijahani" w:date="2022-02-22T19:08:00Z"/>
          <w:strike/>
          <w:color w:val="C00000"/>
          <w:rPrChange w:id="768" w:author="Faraz Bagher Nezhad Ghazijahani" w:date="2022-02-22T23:34:00Z">
            <w:rPr>
              <w:del w:id="769" w:author="Faraz Bagher Nezhad Ghazijahani" w:date="2022-02-22T19:08:00Z"/>
            </w:rPr>
          </w:rPrChange>
        </w:rPr>
      </w:pPr>
      <w:del w:id="770" w:author="Faraz Bagher Nezhad Ghazijahani" w:date="2022-02-22T19:08:00Z">
        <w:r w:rsidRPr="00320FE6" w:rsidDel="67583F06">
          <w:rPr>
            <w:strike/>
            <w:color w:val="C00000"/>
            <w:rPrChange w:id="771" w:author="Faraz Bagher Nezhad Ghazijahani" w:date="2022-02-22T23:34:00Z">
              <w:rPr/>
            </w:rPrChange>
          </w:rPr>
          <w:delText>Users and other stakeholders?&gt;</w:delText>
        </w:r>
      </w:del>
    </w:p>
    <w:p w14:paraId="280E47E7" w14:textId="77777777" w:rsidR="005206F8" w:rsidRPr="00320FE6" w:rsidRDefault="1B8A04F2" w:rsidP="005206F8">
      <w:pPr>
        <w:pStyle w:val="Heading1"/>
        <w:rPr>
          <w:rFonts w:ascii="Cambria" w:hAnsi="Cambria"/>
          <w:rPrChange w:id="772" w:author="Faraz Bagher Nezhad Ghazijahani" w:date="2022-02-22T23:34:00Z">
            <w:rPr/>
          </w:rPrChange>
        </w:rPr>
      </w:pPr>
      <w:r w:rsidRPr="00320FE6">
        <w:rPr>
          <w:rFonts w:ascii="Cambria" w:hAnsi="Cambria"/>
          <w:rPrChange w:id="773" w:author="Faraz Bagher Nezhad Ghazijahani" w:date="2022-02-22T23:34:00Z">
            <w:rPr/>
          </w:rPrChange>
        </w:rPr>
        <w:t>References</w:t>
      </w:r>
    </w:p>
    <w:p w14:paraId="46E92D7A" w14:textId="348048F1" w:rsidR="004F5C0B" w:rsidRPr="00320FE6" w:rsidRDefault="005206F8" w:rsidP="00A54205">
      <w:pPr>
        <w:rPr>
          <w:ins w:id="774" w:author="Aytaj Najafova" w:date="2022-02-22T22:08:00Z"/>
        </w:rPr>
      </w:pPr>
      <w:del w:id="775" w:author="Aytaj Najafova" w:date="2022-02-22T22:08:00Z">
        <w:r w:rsidRPr="00320FE6" w:rsidDel="000F095D">
          <w:delText>&lt;Insert here any document referred to in the document. An example might be articles or Web sites that you consulted during the literature search.</w:delText>
        </w:r>
        <w:r w:rsidR="00E714DF" w:rsidRPr="00320FE6" w:rsidDel="000F095D">
          <w:delText xml:space="preserve"> This is not just a list of used materials, so do not forget to clearly MARK the exact points(s) of reference in the main text.</w:delText>
        </w:r>
        <w:r w:rsidRPr="00320FE6" w:rsidDel="000F095D">
          <w:delText xml:space="preserve">&gt; </w:delText>
        </w:r>
      </w:del>
    </w:p>
    <w:p w14:paraId="33C3334A" w14:textId="77777777" w:rsidR="00937D6C" w:rsidRPr="00320FE6" w:rsidRDefault="00937D6C">
      <w:pPr>
        <w:pStyle w:val="ListParagraph"/>
        <w:numPr>
          <w:ilvl w:val="0"/>
          <w:numId w:val="11"/>
        </w:numPr>
        <w:rPr>
          <w:ins w:id="776" w:author="Aytaj Najafova" w:date="2022-02-22T22:09:00Z"/>
        </w:rPr>
        <w:pPrChange w:id="777" w:author="Aytaj Najafova" w:date="2022-02-22T22:14:00Z">
          <w:pPr/>
        </w:pPrChange>
      </w:pPr>
      <w:ins w:id="778" w:author="Aytaj Najafova" w:date="2022-02-22T22:09:00Z">
        <w:r w:rsidRPr="00320FE6">
          <w:lastRenderedPageBreak/>
          <w:t xml:space="preserve">&lt; </w:t>
        </w:r>
        <w:r w:rsidRPr="00320FE6">
          <w:fldChar w:fldCharType="begin"/>
        </w:r>
        <w:r w:rsidRPr="00320FE6">
          <w:instrText xml:space="preserve"> HYPERLINK "https://factory.dev/blog/ecommerce-benefits-businesses-consumers" </w:instrText>
        </w:r>
        <w:r w:rsidRPr="00320FE6">
          <w:fldChar w:fldCharType="separate"/>
        </w:r>
        <w:r w:rsidRPr="00320FE6">
          <w:rPr>
            <w:rStyle w:val="Hyperlink"/>
          </w:rPr>
          <w:t>https://factory.dev/blog/ecommerce-benefits-businesses-consumers</w:t>
        </w:r>
        <w:r w:rsidRPr="00320FE6">
          <w:fldChar w:fldCharType="end"/>
        </w:r>
      </w:ins>
    </w:p>
    <w:p w14:paraId="62936C2E" w14:textId="27E7948A" w:rsidR="00937D6C" w:rsidRPr="00320FE6" w:rsidRDefault="00554CCF">
      <w:pPr>
        <w:pStyle w:val="ListParagraph"/>
        <w:numPr>
          <w:ilvl w:val="0"/>
          <w:numId w:val="11"/>
        </w:numPr>
        <w:rPr>
          <w:ins w:id="779" w:author="Aytaj Najafova" w:date="2022-02-22T22:09:00Z"/>
        </w:rPr>
        <w:pPrChange w:id="780" w:author="Aytaj Najafova" w:date="2022-02-22T22:14:00Z">
          <w:pPr/>
        </w:pPrChange>
      </w:pPr>
      <w:ins w:id="781" w:author="Aytaj Najafova" w:date="2022-02-22T22:14:00Z">
        <w:r w:rsidRPr="00320FE6">
          <w:t xml:space="preserve">   </w:t>
        </w:r>
        <w:r w:rsidRPr="00320FE6">
          <w:fldChar w:fldCharType="begin"/>
        </w:r>
        <w:r w:rsidRPr="00320FE6">
          <w:instrText xml:space="preserve"> HYPERLINK "</w:instrText>
        </w:r>
      </w:ins>
      <w:ins w:id="782" w:author="Aytaj Najafova" w:date="2022-02-22T22:09:00Z">
        <w:r w:rsidRPr="00320FE6">
          <w:rPr>
            <w:rPrChange w:id="783" w:author="Faraz Bagher Nezhad Ghazijahani" w:date="2022-02-22T23:34:00Z">
              <w:rPr>
                <w:rStyle w:val="Hyperlink"/>
              </w:rPr>
            </w:rPrChange>
          </w:rPr>
          <w:instrText>https://www.diva-portal.org/smash/get/diva2:636942/FULLTEXT01.pdf</w:instrText>
        </w:r>
      </w:ins>
      <w:ins w:id="784" w:author="Aytaj Najafova" w:date="2022-02-22T22:14:00Z">
        <w:r w:rsidRPr="00320FE6">
          <w:instrText xml:space="preserve">" </w:instrText>
        </w:r>
        <w:r w:rsidRPr="00320FE6">
          <w:fldChar w:fldCharType="separate"/>
        </w:r>
      </w:ins>
      <w:ins w:id="785" w:author="Aytaj Najafova" w:date="2022-02-22T22:09:00Z">
        <w:r w:rsidRPr="00320FE6">
          <w:rPr>
            <w:rStyle w:val="Hyperlink"/>
          </w:rPr>
          <w:t>https://www.diva-portal.org/smash/get/diva2:636942/FULLTEXT01.pdf</w:t>
        </w:r>
      </w:ins>
      <w:ins w:id="786" w:author="Aytaj Najafova" w:date="2022-02-22T22:14:00Z">
        <w:r w:rsidRPr="00320FE6">
          <w:fldChar w:fldCharType="end"/>
        </w:r>
      </w:ins>
    </w:p>
    <w:p w14:paraId="4CAA19CB" w14:textId="77777777" w:rsidR="00937D6C" w:rsidRPr="00320FE6" w:rsidRDefault="00937D6C">
      <w:pPr>
        <w:pStyle w:val="ListParagraph"/>
        <w:numPr>
          <w:ilvl w:val="0"/>
          <w:numId w:val="11"/>
        </w:numPr>
        <w:rPr>
          <w:ins w:id="787" w:author="Aytaj Najafova" w:date="2022-02-22T22:09:00Z"/>
        </w:rPr>
        <w:pPrChange w:id="788" w:author="Aytaj Najafova" w:date="2022-02-22T22:14:00Z">
          <w:pPr/>
        </w:pPrChange>
      </w:pPr>
      <w:ins w:id="789" w:author="Aytaj Najafova" w:date="2022-02-22T22:09:00Z">
        <w:r w:rsidRPr="00320FE6">
          <w:fldChar w:fldCharType="begin"/>
        </w:r>
        <w:r w:rsidRPr="00320FE6">
          <w:instrText xml:space="preserve"> HYPERLINK "https://www.netigate.net/wp-content/uploads/2015/02/Increase_customer_satisfaction__gain_loyal_customers_and_maximize_profitability.pdf" </w:instrText>
        </w:r>
        <w:r w:rsidRPr="00320FE6">
          <w:fldChar w:fldCharType="separate"/>
        </w:r>
        <w:r w:rsidRPr="00320FE6">
          <w:rPr>
            <w:rStyle w:val="Hyperlink"/>
          </w:rPr>
          <w:t>https://www.netigate.net/wp-content/uploads/2015/02/Increase_customer_satisfaction__gain_loyal_customers_and_maximize_profitability.pdf</w:t>
        </w:r>
        <w:r w:rsidRPr="00320FE6">
          <w:fldChar w:fldCharType="end"/>
        </w:r>
        <w:r w:rsidRPr="00320FE6">
          <w:t xml:space="preserve"> </w:t>
        </w:r>
      </w:ins>
    </w:p>
    <w:p w14:paraId="788384AC" w14:textId="0881187D" w:rsidR="000F095D" w:rsidRPr="00320FE6" w:rsidRDefault="006678A8">
      <w:pPr>
        <w:pStyle w:val="ListParagraph"/>
        <w:numPr>
          <w:ilvl w:val="0"/>
          <w:numId w:val="11"/>
        </w:numPr>
        <w:pPrChange w:id="790" w:author="Aytaj Najafova" w:date="2022-02-22T22:14:00Z">
          <w:pPr/>
        </w:pPrChange>
      </w:pPr>
      <w:ins w:id="791" w:author="Aytaj Najafova" w:date="2022-02-22T22:14:00Z">
        <w:r w:rsidRPr="00320FE6">
          <w:t>http://roc.cs.berkeley.edu/papers/usits03.pdf</w:t>
        </w:r>
      </w:ins>
      <w:ins w:id="792" w:author="Faraz Bagher Nezhad Ghazijahani" w:date="2022-02-22T23:36:00Z">
        <w:r w:rsidR="00320FE6">
          <w:t>&gt;</w:t>
        </w:r>
      </w:ins>
    </w:p>
    <w:sectPr w:rsidR="000F095D" w:rsidRPr="00320FE6" w:rsidSect="004F5C0B">
      <w:headerReference w:type="default" r:id="rId11"/>
      <w:footerReference w:type="default" r:id="rId12"/>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657F" w14:textId="77777777" w:rsidR="00D70C88" w:rsidRDefault="00D70C88" w:rsidP="00A027BE">
      <w:r>
        <w:separator/>
      </w:r>
    </w:p>
  </w:endnote>
  <w:endnote w:type="continuationSeparator" w:id="0">
    <w:p w14:paraId="10E73DBF" w14:textId="77777777" w:rsidR="00D70C88" w:rsidRDefault="00D70C88" w:rsidP="00A027BE">
      <w:r>
        <w:continuationSeparator/>
      </w:r>
    </w:p>
  </w:endnote>
  <w:endnote w:type="continuationNotice" w:id="1">
    <w:p w14:paraId="1DE308B7" w14:textId="77777777" w:rsidR="00D70C88" w:rsidRDefault="00D70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99DD" w14:textId="77777777" w:rsidR="00E17F91" w:rsidRDefault="00E17F91" w:rsidP="004F5C0B">
    <w:pPr>
      <w:pStyle w:val="Footer"/>
      <w:tabs>
        <w:tab w:val="clear" w:pos="4844"/>
        <w:tab w:val="clear" w:pos="9689"/>
        <w:tab w:val="right" w:pos="9639"/>
      </w:tabs>
      <w:jc w:val="right"/>
    </w:pPr>
  </w:p>
  <w:p w14:paraId="4C867299"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CC558A">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CC558A">
      <w:rPr>
        <w:b/>
        <w:noProof/>
      </w:rPr>
      <w:t>5</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9533" w14:textId="77777777" w:rsidR="00E17F91" w:rsidRDefault="00E17F91" w:rsidP="004F5C0B">
    <w:pPr>
      <w:pStyle w:val="Footer"/>
      <w:tabs>
        <w:tab w:val="clear" w:pos="4844"/>
        <w:tab w:val="clear" w:pos="9689"/>
        <w:tab w:val="right" w:pos="9639"/>
      </w:tabs>
      <w:jc w:val="right"/>
    </w:pPr>
  </w:p>
  <w:p w14:paraId="73E796BF"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CC558A">
      <w:rPr>
        <w:b/>
        <w:noProof/>
      </w:rPr>
      <w:t>2</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CC558A">
      <w:rPr>
        <w:b/>
        <w:noProof/>
      </w:rPr>
      <w:t>5</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BA73B" w14:textId="77777777" w:rsidR="00D70C88" w:rsidRDefault="00D70C88" w:rsidP="00A027BE">
      <w:r>
        <w:separator/>
      </w:r>
    </w:p>
  </w:footnote>
  <w:footnote w:type="continuationSeparator" w:id="0">
    <w:p w14:paraId="725CA9B8" w14:textId="77777777" w:rsidR="00D70C88" w:rsidRDefault="00D70C88" w:rsidP="00A027BE">
      <w:r>
        <w:continuationSeparator/>
      </w:r>
    </w:p>
  </w:footnote>
  <w:footnote w:type="continuationNotice" w:id="1">
    <w:p w14:paraId="44978A8F" w14:textId="77777777" w:rsidR="00D70C88" w:rsidRDefault="00D70C88"/>
  </w:footnote>
  <w:footnote w:id="2">
    <w:p w14:paraId="7113C8FD" w14:textId="77777777" w:rsidR="00576791" w:rsidRDefault="00576791" w:rsidP="00576791">
      <w:pPr>
        <w:pStyle w:val="FootnoteText"/>
      </w:pPr>
      <w:r>
        <w:rPr>
          <w:rStyle w:val="FootnoteReference"/>
        </w:rPr>
        <w:footnoteRef/>
      </w:r>
      <w:r>
        <w:t xml:space="preserve"> </w:t>
      </w:r>
      <w:r w:rsidRPr="00101FE4">
        <w:t>This template uses some materials by Rochester Institute of Technology Software Engineering Department.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735883E9" w14:textId="77777777" w:rsidTr="00D57B11">
      <w:tc>
        <w:tcPr>
          <w:tcW w:w="2093" w:type="dxa"/>
        </w:tcPr>
        <w:p w14:paraId="770B81BD" w14:textId="77777777" w:rsidR="007F1E0A" w:rsidRPr="00D57B11" w:rsidRDefault="00BD2213" w:rsidP="004F5C0B">
          <w:r w:rsidRPr="00D57B11">
            <w:rPr>
              <w:noProof/>
            </w:rPr>
            <w:drawing>
              <wp:inline distT="0" distB="0" distL="0" distR="0" wp14:anchorId="5569A0FD" wp14:editId="5051E6E5">
                <wp:extent cx="1047115" cy="675640"/>
                <wp:effectExtent l="0" t="0" r="0" b="0"/>
                <wp:docPr id="5" name="Рисунок 1" descr="http://www.hoasted.nl/~msmnl/resources/uploads/2014/03/ADA-new-final-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115" cy="675640"/>
                        </a:xfrm>
                        <a:prstGeom prst="rect">
                          <a:avLst/>
                        </a:prstGeom>
                        <a:noFill/>
                        <a:ln>
                          <a:noFill/>
                        </a:ln>
                      </pic:spPr>
                    </pic:pic>
                  </a:graphicData>
                </a:graphic>
              </wp:inline>
            </w:drawing>
          </w:r>
        </w:p>
      </w:tc>
      <w:tc>
        <w:tcPr>
          <w:tcW w:w="7762" w:type="dxa"/>
        </w:tcPr>
        <w:p w14:paraId="0F7D1C16" w14:textId="77777777" w:rsidR="007F1E0A" w:rsidRPr="00D57B11" w:rsidRDefault="007F1E0A" w:rsidP="004F5C0B">
          <w:r w:rsidRPr="00D57B11">
            <w:t>ADA University</w:t>
          </w:r>
        </w:p>
        <w:p w14:paraId="4DAB252C" w14:textId="77777777" w:rsidR="007F1E0A" w:rsidRPr="00D57B11" w:rsidRDefault="007F1E0A" w:rsidP="004F5C0B">
          <w:r w:rsidRPr="00D57B11">
            <w:t>School of Information Technologies and Engineering</w:t>
          </w:r>
        </w:p>
        <w:p w14:paraId="39BDF721" w14:textId="77777777" w:rsidR="007F1E0A" w:rsidRPr="00D57B11" w:rsidRDefault="00774F56" w:rsidP="00774F56">
          <w:pPr>
            <w:rPr>
              <w:b/>
              <w:bCs/>
            </w:rPr>
          </w:pPr>
          <w:r w:rsidRPr="00774F56">
            <w:rPr>
              <w:b/>
              <w:bCs/>
            </w:rPr>
            <w:t>I</w:t>
          </w:r>
          <w:r w:rsidR="00777A3C">
            <w:rPr>
              <w:b/>
              <w:bCs/>
            </w:rPr>
            <w:t>NFT 2303</w:t>
          </w:r>
          <w:r w:rsidRPr="00774F56">
            <w:rPr>
              <w:b/>
              <w:bCs/>
            </w:rPr>
            <w:t>: Systems Analysis and Design</w:t>
          </w:r>
        </w:p>
        <w:p w14:paraId="47BE8747" w14:textId="77777777" w:rsidR="007F1E0A" w:rsidRPr="00D57B11" w:rsidRDefault="0072290A" w:rsidP="00777A3C">
          <w:r>
            <w:t>S</w:t>
          </w:r>
          <w:r w:rsidR="009E313F">
            <w:t>pring</w:t>
          </w:r>
          <w:r w:rsidR="007F1E0A" w:rsidRPr="00D57B11">
            <w:t xml:space="preserve"> Semester, 20</w:t>
          </w:r>
          <w:r w:rsidR="009E313F">
            <w:t>22</w:t>
          </w:r>
        </w:p>
      </w:tc>
    </w:tr>
  </w:tbl>
  <w:p w14:paraId="25C968AC" w14:textId="77777777" w:rsidR="007F1E0A" w:rsidRPr="004F5C0B" w:rsidRDefault="007F1E0A"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8DB5" w14:textId="77777777" w:rsidR="007F1E0A" w:rsidRDefault="007F1E0A">
    <w:pPr>
      <w:pStyle w:val="Header"/>
    </w:pPr>
  </w:p>
</w:hdr>
</file>

<file path=word/intelligence.xml><?xml version="1.0" encoding="utf-8"?>
<int:Intelligence xmlns:int="http://schemas.microsoft.com/office/intelligence/2019/intelligence">
  <int:IntelligenceSettings/>
  <int:Manifest>
    <int:ParagraphRange paragraphId="460712540" textId="93107261" start="974" length="8" invalidationStart="974" invalidationLength="8" id="0FR3BZjW"/>
  </int:Manifest>
  <int:Observations>
    <int:Content id="0FR3BZj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717A"/>
    <w:multiLevelType w:val="hybridMultilevel"/>
    <w:tmpl w:val="FFFFFFFF"/>
    <w:lvl w:ilvl="0" w:tplc="5F98AB84">
      <w:start w:val="1"/>
      <w:numFmt w:val="bullet"/>
      <w:lvlText w:val="·"/>
      <w:lvlJc w:val="left"/>
      <w:pPr>
        <w:ind w:left="720" w:hanging="360"/>
      </w:pPr>
      <w:rPr>
        <w:rFonts w:ascii="Symbol" w:hAnsi="Symbol" w:hint="default"/>
      </w:rPr>
    </w:lvl>
    <w:lvl w:ilvl="1" w:tplc="508C9B34">
      <w:start w:val="1"/>
      <w:numFmt w:val="bullet"/>
      <w:lvlText w:val="o"/>
      <w:lvlJc w:val="left"/>
      <w:pPr>
        <w:ind w:left="1440" w:hanging="360"/>
      </w:pPr>
      <w:rPr>
        <w:rFonts w:ascii="Courier New" w:hAnsi="Courier New" w:hint="default"/>
      </w:rPr>
    </w:lvl>
    <w:lvl w:ilvl="2" w:tplc="96C48A1E">
      <w:start w:val="1"/>
      <w:numFmt w:val="bullet"/>
      <w:lvlText w:val=""/>
      <w:lvlJc w:val="left"/>
      <w:pPr>
        <w:ind w:left="2160" w:hanging="360"/>
      </w:pPr>
      <w:rPr>
        <w:rFonts w:ascii="Wingdings" w:hAnsi="Wingdings" w:hint="default"/>
      </w:rPr>
    </w:lvl>
    <w:lvl w:ilvl="3" w:tplc="38B272A4">
      <w:start w:val="1"/>
      <w:numFmt w:val="bullet"/>
      <w:lvlText w:val=""/>
      <w:lvlJc w:val="left"/>
      <w:pPr>
        <w:ind w:left="2880" w:hanging="360"/>
      </w:pPr>
      <w:rPr>
        <w:rFonts w:ascii="Symbol" w:hAnsi="Symbol" w:hint="default"/>
      </w:rPr>
    </w:lvl>
    <w:lvl w:ilvl="4" w:tplc="6644CD82">
      <w:start w:val="1"/>
      <w:numFmt w:val="bullet"/>
      <w:lvlText w:val="o"/>
      <w:lvlJc w:val="left"/>
      <w:pPr>
        <w:ind w:left="3600" w:hanging="360"/>
      </w:pPr>
      <w:rPr>
        <w:rFonts w:ascii="Courier New" w:hAnsi="Courier New" w:hint="default"/>
      </w:rPr>
    </w:lvl>
    <w:lvl w:ilvl="5" w:tplc="97785618">
      <w:start w:val="1"/>
      <w:numFmt w:val="bullet"/>
      <w:lvlText w:val=""/>
      <w:lvlJc w:val="left"/>
      <w:pPr>
        <w:ind w:left="4320" w:hanging="360"/>
      </w:pPr>
      <w:rPr>
        <w:rFonts w:ascii="Wingdings" w:hAnsi="Wingdings" w:hint="default"/>
      </w:rPr>
    </w:lvl>
    <w:lvl w:ilvl="6" w:tplc="678036EE">
      <w:start w:val="1"/>
      <w:numFmt w:val="bullet"/>
      <w:lvlText w:val=""/>
      <w:lvlJc w:val="left"/>
      <w:pPr>
        <w:ind w:left="5040" w:hanging="360"/>
      </w:pPr>
      <w:rPr>
        <w:rFonts w:ascii="Symbol" w:hAnsi="Symbol" w:hint="default"/>
      </w:rPr>
    </w:lvl>
    <w:lvl w:ilvl="7" w:tplc="BAD64C5E">
      <w:start w:val="1"/>
      <w:numFmt w:val="bullet"/>
      <w:lvlText w:val="o"/>
      <w:lvlJc w:val="left"/>
      <w:pPr>
        <w:ind w:left="5760" w:hanging="360"/>
      </w:pPr>
      <w:rPr>
        <w:rFonts w:ascii="Courier New" w:hAnsi="Courier New" w:hint="default"/>
      </w:rPr>
    </w:lvl>
    <w:lvl w:ilvl="8" w:tplc="2A0C7F54">
      <w:start w:val="1"/>
      <w:numFmt w:val="bullet"/>
      <w:lvlText w:val=""/>
      <w:lvlJc w:val="left"/>
      <w:pPr>
        <w:ind w:left="6480" w:hanging="360"/>
      </w:pPr>
      <w:rPr>
        <w:rFonts w:ascii="Wingdings" w:hAnsi="Wingdings" w:hint="default"/>
      </w:rPr>
    </w:lvl>
  </w:abstractNum>
  <w:abstractNum w:abstractNumId="2" w15:restartNumberingAfterBreak="0">
    <w:nsid w:val="08932F76"/>
    <w:multiLevelType w:val="hybridMultilevel"/>
    <w:tmpl w:val="FFFFFFFF"/>
    <w:lvl w:ilvl="0" w:tplc="E29043B2">
      <w:start w:val="1"/>
      <w:numFmt w:val="bullet"/>
      <w:lvlText w:val="·"/>
      <w:lvlJc w:val="left"/>
      <w:pPr>
        <w:ind w:left="720" w:hanging="360"/>
      </w:pPr>
      <w:rPr>
        <w:rFonts w:ascii="Symbol" w:hAnsi="Symbol" w:hint="default"/>
      </w:rPr>
    </w:lvl>
    <w:lvl w:ilvl="1" w:tplc="683E7E96">
      <w:start w:val="1"/>
      <w:numFmt w:val="bullet"/>
      <w:lvlText w:val="o"/>
      <w:lvlJc w:val="left"/>
      <w:pPr>
        <w:ind w:left="1440" w:hanging="360"/>
      </w:pPr>
      <w:rPr>
        <w:rFonts w:ascii="Courier New" w:hAnsi="Courier New" w:hint="default"/>
      </w:rPr>
    </w:lvl>
    <w:lvl w:ilvl="2" w:tplc="BFAE2A70">
      <w:start w:val="1"/>
      <w:numFmt w:val="bullet"/>
      <w:lvlText w:val=""/>
      <w:lvlJc w:val="left"/>
      <w:pPr>
        <w:ind w:left="2160" w:hanging="360"/>
      </w:pPr>
      <w:rPr>
        <w:rFonts w:ascii="Wingdings" w:hAnsi="Wingdings" w:hint="default"/>
      </w:rPr>
    </w:lvl>
    <w:lvl w:ilvl="3" w:tplc="5AD4CE62">
      <w:start w:val="1"/>
      <w:numFmt w:val="bullet"/>
      <w:lvlText w:val=""/>
      <w:lvlJc w:val="left"/>
      <w:pPr>
        <w:ind w:left="2880" w:hanging="360"/>
      </w:pPr>
      <w:rPr>
        <w:rFonts w:ascii="Symbol" w:hAnsi="Symbol" w:hint="default"/>
      </w:rPr>
    </w:lvl>
    <w:lvl w:ilvl="4" w:tplc="11C8A97E">
      <w:start w:val="1"/>
      <w:numFmt w:val="bullet"/>
      <w:lvlText w:val="o"/>
      <w:lvlJc w:val="left"/>
      <w:pPr>
        <w:ind w:left="3600" w:hanging="360"/>
      </w:pPr>
      <w:rPr>
        <w:rFonts w:ascii="Courier New" w:hAnsi="Courier New" w:hint="default"/>
      </w:rPr>
    </w:lvl>
    <w:lvl w:ilvl="5" w:tplc="F77032CA">
      <w:start w:val="1"/>
      <w:numFmt w:val="bullet"/>
      <w:lvlText w:val=""/>
      <w:lvlJc w:val="left"/>
      <w:pPr>
        <w:ind w:left="4320" w:hanging="360"/>
      </w:pPr>
      <w:rPr>
        <w:rFonts w:ascii="Wingdings" w:hAnsi="Wingdings" w:hint="default"/>
      </w:rPr>
    </w:lvl>
    <w:lvl w:ilvl="6" w:tplc="F06055FE">
      <w:start w:val="1"/>
      <w:numFmt w:val="bullet"/>
      <w:lvlText w:val=""/>
      <w:lvlJc w:val="left"/>
      <w:pPr>
        <w:ind w:left="5040" w:hanging="360"/>
      </w:pPr>
      <w:rPr>
        <w:rFonts w:ascii="Symbol" w:hAnsi="Symbol" w:hint="default"/>
      </w:rPr>
    </w:lvl>
    <w:lvl w:ilvl="7" w:tplc="77E2AC2A">
      <w:start w:val="1"/>
      <w:numFmt w:val="bullet"/>
      <w:lvlText w:val="o"/>
      <w:lvlJc w:val="left"/>
      <w:pPr>
        <w:ind w:left="5760" w:hanging="360"/>
      </w:pPr>
      <w:rPr>
        <w:rFonts w:ascii="Courier New" w:hAnsi="Courier New" w:hint="default"/>
      </w:rPr>
    </w:lvl>
    <w:lvl w:ilvl="8" w:tplc="7B284692">
      <w:start w:val="1"/>
      <w:numFmt w:val="bullet"/>
      <w:lvlText w:val=""/>
      <w:lvlJc w:val="left"/>
      <w:pPr>
        <w:ind w:left="6480" w:hanging="360"/>
      </w:pPr>
      <w:rPr>
        <w:rFonts w:ascii="Wingdings" w:hAnsi="Wingdings" w:hint="default"/>
      </w:rPr>
    </w:lvl>
  </w:abstractNum>
  <w:abstractNum w:abstractNumId="3" w15:restartNumberingAfterBreak="0">
    <w:nsid w:val="08BC47F4"/>
    <w:multiLevelType w:val="hybridMultilevel"/>
    <w:tmpl w:val="FFFFFFFF"/>
    <w:lvl w:ilvl="0" w:tplc="577CC0C8">
      <w:start w:val="1"/>
      <w:numFmt w:val="bullet"/>
      <w:lvlText w:val="·"/>
      <w:lvlJc w:val="left"/>
      <w:pPr>
        <w:ind w:left="720" w:hanging="360"/>
      </w:pPr>
      <w:rPr>
        <w:rFonts w:ascii="Symbol" w:hAnsi="Symbol" w:hint="default"/>
      </w:rPr>
    </w:lvl>
    <w:lvl w:ilvl="1" w:tplc="5E80B6E6">
      <w:start w:val="1"/>
      <w:numFmt w:val="bullet"/>
      <w:lvlText w:val="o"/>
      <w:lvlJc w:val="left"/>
      <w:pPr>
        <w:ind w:left="1440" w:hanging="360"/>
      </w:pPr>
      <w:rPr>
        <w:rFonts w:ascii="Courier New" w:hAnsi="Courier New" w:hint="default"/>
      </w:rPr>
    </w:lvl>
    <w:lvl w:ilvl="2" w:tplc="1E88BF1A">
      <w:start w:val="1"/>
      <w:numFmt w:val="bullet"/>
      <w:lvlText w:val=""/>
      <w:lvlJc w:val="left"/>
      <w:pPr>
        <w:ind w:left="2160" w:hanging="360"/>
      </w:pPr>
      <w:rPr>
        <w:rFonts w:ascii="Wingdings" w:hAnsi="Wingdings" w:hint="default"/>
      </w:rPr>
    </w:lvl>
    <w:lvl w:ilvl="3" w:tplc="C3E478D8">
      <w:start w:val="1"/>
      <w:numFmt w:val="bullet"/>
      <w:lvlText w:val=""/>
      <w:lvlJc w:val="left"/>
      <w:pPr>
        <w:ind w:left="2880" w:hanging="360"/>
      </w:pPr>
      <w:rPr>
        <w:rFonts w:ascii="Symbol" w:hAnsi="Symbol" w:hint="default"/>
      </w:rPr>
    </w:lvl>
    <w:lvl w:ilvl="4" w:tplc="806C5326">
      <w:start w:val="1"/>
      <w:numFmt w:val="bullet"/>
      <w:lvlText w:val="o"/>
      <w:lvlJc w:val="left"/>
      <w:pPr>
        <w:ind w:left="3600" w:hanging="360"/>
      </w:pPr>
      <w:rPr>
        <w:rFonts w:ascii="Courier New" w:hAnsi="Courier New" w:hint="default"/>
      </w:rPr>
    </w:lvl>
    <w:lvl w:ilvl="5" w:tplc="4186186C">
      <w:start w:val="1"/>
      <w:numFmt w:val="bullet"/>
      <w:lvlText w:val=""/>
      <w:lvlJc w:val="left"/>
      <w:pPr>
        <w:ind w:left="4320" w:hanging="360"/>
      </w:pPr>
      <w:rPr>
        <w:rFonts w:ascii="Wingdings" w:hAnsi="Wingdings" w:hint="default"/>
      </w:rPr>
    </w:lvl>
    <w:lvl w:ilvl="6" w:tplc="2A601640">
      <w:start w:val="1"/>
      <w:numFmt w:val="bullet"/>
      <w:lvlText w:val=""/>
      <w:lvlJc w:val="left"/>
      <w:pPr>
        <w:ind w:left="5040" w:hanging="360"/>
      </w:pPr>
      <w:rPr>
        <w:rFonts w:ascii="Symbol" w:hAnsi="Symbol" w:hint="default"/>
      </w:rPr>
    </w:lvl>
    <w:lvl w:ilvl="7" w:tplc="0274785A">
      <w:start w:val="1"/>
      <w:numFmt w:val="bullet"/>
      <w:lvlText w:val="o"/>
      <w:lvlJc w:val="left"/>
      <w:pPr>
        <w:ind w:left="5760" w:hanging="360"/>
      </w:pPr>
      <w:rPr>
        <w:rFonts w:ascii="Courier New" w:hAnsi="Courier New" w:hint="default"/>
      </w:rPr>
    </w:lvl>
    <w:lvl w:ilvl="8" w:tplc="A5BEF93E">
      <w:start w:val="1"/>
      <w:numFmt w:val="bullet"/>
      <w:lvlText w:val=""/>
      <w:lvlJc w:val="left"/>
      <w:pPr>
        <w:ind w:left="6480" w:hanging="360"/>
      </w:pPr>
      <w:rPr>
        <w:rFonts w:ascii="Wingdings" w:hAnsi="Wingdings" w:hint="default"/>
      </w:rPr>
    </w:lvl>
  </w:abstractNum>
  <w:abstractNum w:abstractNumId="4" w15:restartNumberingAfterBreak="0">
    <w:nsid w:val="0C8A3AF3"/>
    <w:multiLevelType w:val="hybridMultilevel"/>
    <w:tmpl w:val="FFFFFFFF"/>
    <w:lvl w:ilvl="0" w:tplc="7FFA1F84">
      <w:start w:val="1"/>
      <w:numFmt w:val="bullet"/>
      <w:lvlText w:val="·"/>
      <w:lvlJc w:val="left"/>
      <w:pPr>
        <w:ind w:left="720" w:hanging="360"/>
      </w:pPr>
      <w:rPr>
        <w:rFonts w:ascii="Symbol" w:hAnsi="Symbol" w:hint="default"/>
      </w:rPr>
    </w:lvl>
    <w:lvl w:ilvl="1" w:tplc="9288CEBE">
      <w:start w:val="1"/>
      <w:numFmt w:val="bullet"/>
      <w:lvlText w:val="o"/>
      <w:lvlJc w:val="left"/>
      <w:pPr>
        <w:ind w:left="1440" w:hanging="360"/>
      </w:pPr>
      <w:rPr>
        <w:rFonts w:ascii="Courier New" w:hAnsi="Courier New" w:hint="default"/>
      </w:rPr>
    </w:lvl>
    <w:lvl w:ilvl="2" w:tplc="D6D419EE">
      <w:start w:val="1"/>
      <w:numFmt w:val="bullet"/>
      <w:lvlText w:val=""/>
      <w:lvlJc w:val="left"/>
      <w:pPr>
        <w:ind w:left="2160" w:hanging="360"/>
      </w:pPr>
      <w:rPr>
        <w:rFonts w:ascii="Wingdings" w:hAnsi="Wingdings" w:hint="default"/>
      </w:rPr>
    </w:lvl>
    <w:lvl w:ilvl="3" w:tplc="23AAA39E">
      <w:start w:val="1"/>
      <w:numFmt w:val="bullet"/>
      <w:lvlText w:val=""/>
      <w:lvlJc w:val="left"/>
      <w:pPr>
        <w:ind w:left="2880" w:hanging="360"/>
      </w:pPr>
      <w:rPr>
        <w:rFonts w:ascii="Symbol" w:hAnsi="Symbol" w:hint="default"/>
      </w:rPr>
    </w:lvl>
    <w:lvl w:ilvl="4" w:tplc="85B86772">
      <w:start w:val="1"/>
      <w:numFmt w:val="bullet"/>
      <w:lvlText w:val="o"/>
      <w:lvlJc w:val="left"/>
      <w:pPr>
        <w:ind w:left="3600" w:hanging="360"/>
      </w:pPr>
      <w:rPr>
        <w:rFonts w:ascii="Courier New" w:hAnsi="Courier New" w:hint="default"/>
      </w:rPr>
    </w:lvl>
    <w:lvl w:ilvl="5" w:tplc="1AFCC05A">
      <w:start w:val="1"/>
      <w:numFmt w:val="bullet"/>
      <w:lvlText w:val=""/>
      <w:lvlJc w:val="left"/>
      <w:pPr>
        <w:ind w:left="4320" w:hanging="360"/>
      </w:pPr>
      <w:rPr>
        <w:rFonts w:ascii="Wingdings" w:hAnsi="Wingdings" w:hint="default"/>
      </w:rPr>
    </w:lvl>
    <w:lvl w:ilvl="6" w:tplc="CB984280">
      <w:start w:val="1"/>
      <w:numFmt w:val="bullet"/>
      <w:lvlText w:val=""/>
      <w:lvlJc w:val="left"/>
      <w:pPr>
        <w:ind w:left="5040" w:hanging="360"/>
      </w:pPr>
      <w:rPr>
        <w:rFonts w:ascii="Symbol" w:hAnsi="Symbol" w:hint="default"/>
      </w:rPr>
    </w:lvl>
    <w:lvl w:ilvl="7" w:tplc="7FB6EDBA">
      <w:start w:val="1"/>
      <w:numFmt w:val="bullet"/>
      <w:lvlText w:val="o"/>
      <w:lvlJc w:val="left"/>
      <w:pPr>
        <w:ind w:left="5760" w:hanging="360"/>
      </w:pPr>
      <w:rPr>
        <w:rFonts w:ascii="Courier New" w:hAnsi="Courier New" w:hint="default"/>
      </w:rPr>
    </w:lvl>
    <w:lvl w:ilvl="8" w:tplc="9498F492">
      <w:start w:val="1"/>
      <w:numFmt w:val="bullet"/>
      <w:lvlText w:val=""/>
      <w:lvlJc w:val="left"/>
      <w:pPr>
        <w:ind w:left="6480" w:hanging="360"/>
      </w:pPr>
      <w:rPr>
        <w:rFonts w:ascii="Wingdings" w:hAnsi="Wingdings" w:hint="default"/>
      </w:rPr>
    </w:lvl>
  </w:abstractNum>
  <w:abstractNum w:abstractNumId="5"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149BD"/>
    <w:multiLevelType w:val="hybridMultilevel"/>
    <w:tmpl w:val="FFFFFFFF"/>
    <w:lvl w:ilvl="0" w:tplc="21D698EC">
      <w:start w:val="1"/>
      <w:numFmt w:val="bullet"/>
      <w:lvlText w:val="·"/>
      <w:lvlJc w:val="left"/>
      <w:pPr>
        <w:ind w:left="720" w:hanging="360"/>
      </w:pPr>
      <w:rPr>
        <w:rFonts w:ascii="Symbol" w:hAnsi="Symbol" w:hint="default"/>
      </w:rPr>
    </w:lvl>
    <w:lvl w:ilvl="1" w:tplc="F9D60CBC">
      <w:start w:val="1"/>
      <w:numFmt w:val="bullet"/>
      <w:lvlText w:val="o"/>
      <w:lvlJc w:val="left"/>
      <w:pPr>
        <w:ind w:left="1440" w:hanging="360"/>
      </w:pPr>
      <w:rPr>
        <w:rFonts w:ascii="Courier New" w:hAnsi="Courier New" w:hint="default"/>
      </w:rPr>
    </w:lvl>
    <w:lvl w:ilvl="2" w:tplc="03D8CA10">
      <w:start w:val="1"/>
      <w:numFmt w:val="bullet"/>
      <w:lvlText w:val=""/>
      <w:lvlJc w:val="left"/>
      <w:pPr>
        <w:ind w:left="2160" w:hanging="360"/>
      </w:pPr>
      <w:rPr>
        <w:rFonts w:ascii="Wingdings" w:hAnsi="Wingdings" w:hint="default"/>
      </w:rPr>
    </w:lvl>
    <w:lvl w:ilvl="3" w:tplc="4ED0D324">
      <w:start w:val="1"/>
      <w:numFmt w:val="bullet"/>
      <w:lvlText w:val=""/>
      <w:lvlJc w:val="left"/>
      <w:pPr>
        <w:ind w:left="2880" w:hanging="360"/>
      </w:pPr>
      <w:rPr>
        <w:rFonts w:ascii="Symbol" w:hAnsi="Symbol" w:hint="default"/>
      </w:rPr>
    </w:lvl>
    <w:lvl w:ilvl="4" w:tplc="C0FE4E12">
      <w:start w:val="1"/>
      <w:numFmt w:val="bullet"/>
      <w:lvlText w:val="o"/>
      <w:lvlJc w:val="left"/>
      <w:pPr>
        <w:ind w:left="3600" w:hanging="360"/>
      </w:pPr>
      <w:rPr>
        <w:rFonts w:ascii="Courier New" w:hAnsi="Courier New" w:hint="default"/>
      </w:rPr>
    </w:lvl>
    <w:lvl w:ilvl="5" w:tplc="79A2C48C">
      <w:start w:val="1"/>
      <w:numFmt w:val="bullet"/>
      <w:lvlText w:val=""/>
      <w:lvlJc w:val="left"/>
      <w:pPr>
        <w:ind w:left="4320" w:hanging="360"/>
      </w:pPr>
      <w:rPr>
        <w:rFonts w:ascii="Wingdings" w:hAnsi="Wingdings" w:hint="default"/>
      </w:rPr>
    </w:lvl>
    <w:lvl w:ilvl="6" w:tplc="E2B4C14A">
      <w:start w:val="1"/>
      <w:numFmt w:val="bullet"/>
      <w:lvlText w:val=""/>
      <w:lvlJc w:val="left"/>
      <w:pPr>
        <w:ind w:left="5040" w:hanging="360"/>
      </w:pPr>
      <w:rPr>
        <w:rFonts w:ascii="Symbol" w:hAnsi="Symbol" w:hint="default"/>
      </w:rPr>
    </w:lvl>
    <w:lvl w:ilvl="7" w:tplc="E86E4EF2">
      <w:start w:val="1"/>
      <w:numFmt w:val="bullet"/>
      <w:lvlText w:val="o"/>
      <w:lvlJc w:val="left"/>
      <w:pPr>
        <w:ind w:left="5760" w:hanging="360"/>
      </w:pPr>
      <w:rPr>
        <w:rFonts w:ascii="Courier New" w:hAnsi="Courier New" w:hint="default"/>
      </w:rPr>
    </w:lvl>
    <w:lvl w:ilvl="8" w:tplc="07300A24">
      <w:start w:val="1"/>
      <w:numFmt w:val="bullet"/>
      <w:lvlText w:val=""/>
      <w:lvlJc w:val="left"/>
      <w:pPr>
        <w:ind w:left="6480" w:hanging="360"/>
      </w:pPr>
      <w:rPr>
        <w:rFonts w:ascii="Wingdings" w:hAnsi="Wingdings" w:hint="default"/>
      </w:rPr>
    </w:lvl>
  </w:abstractNum>
  <w:abstractNum w:abstractNumId="7" w15:restartNumberingAfterBreak="0">
    <w:nsid w:val="16211F68"/>
    <w:multiLevelType w:val="hybridMultilevel"/>
    <w:tmpl w:val="FFFFFFFF"/>
    <w:lvl w:ilvl="0" w:tplc="1E54EF7C">
      <w:start w:val="1"/>
      <w:numFmt w:val="bullet"/>
      <w:lvlText w:val="·"/>
      <w:lvlJc w:val="left"/>
      <w:pPr>
        <w:ind w:left="720" w:hanging="360"/>
      </w:pPr>
      <w:rPr>
        <w:rFonts w:ascii="Symbol" w:hAnsi="Symbol" w:hint="default"/>
      </w:rPr>
    </w:lvl>
    <w:lvl w:ilvl="1" w:tplc="2A7C44E0">
      <w:start w:val="1"/>
      <w:numFmt w:val="bullet"/>
      <w:lvlText w:val="o"/>
      <w:lvlJc w:val="left"/>
      <w:pPr>
        <w:ind w:left="1440" w:hanging="360"/>
      </w:pPr>
      <w:rPr>
        <w:rFonts w:ascii="Courier New" w:hAnsi="Courier New" w:hint="default"/>
      </w:rPr>
    </w:lvl>
    <w:lvl w:ilvl="2" w:tplc="9C88AAA8">
      <w:start w:val="1"/>
      <w:numFmt w:val="bullet"/>
      <w:lvlText w:val=""/>
      <w:lvlJc w:val="left"/>
      <w:pPr>
        <w:ind w:left="2160" w:hanging="360"/>
      </w:pPr>
      <w:rPr>
        <w:rFonts w:ascii="Wingdings" w:hAnsi="Wingdings" w:hint="default"/>
      </w:rPr>
    </w:lvl>
    <w:lvl w:ilvl="3" w:tplc="83968E50">
      <w:start w:val="1"/>
      <w:numFmt w:val="bullet"/>
      <w:lvlText w:val=""/>
      <w:lvlJc w:val="left"/>
      <w:pPr>
        <w:ind w:left="2880" w:hanging="360"/>
      </w:pPr>
      <w:rPr>
        <w:rFonts w:ascii="Symbol" w:hAnsi="Symbol" w:hint="default"/>
      </w:rPr>
    </w:lvl>
    <w:lvl w:ilvl="4" w:tplc="1E980842">
      <w:start w:val="1"/>
      <w:numFmt w:val="bullet"/>
      <w:lvlText w:val="o"/>
      <w:lvlJc w:val="left"/>
      <w:pPr>
        <w:ind w:left="3600" w:hanging="360"/>
      </w:pPr>
      <w:rPr>
        <w:rFonts w:ascii="Courier New" w:hAnsi="Courier New" w:hint="default"/>
      </w:rPr>
    </w:lvl>
    <w:lvl w:ilvl="5" w:tplc="0D720C48">
      <w:start w:val="1"/>
      <w:numFmt w:val="bullet"/>
      <w:lvlText w:val=""/>
      <w:lvlJc w:val="left"/>
      <w:pPr>
        <w:ind w:left="4320" w:hanging="360"/>
      </w:pPr>
      <w:rPr>
        <w:rFonts w:ascii="Wingdings" w:hAnsi="Wingdings" w:hint="default"/>
      </w:rPr>
    </w:lvl>
    <w:lvl w:ilvl="6" w:tplc="A8321D54">
      <w:start w:val="1"/>
      <w:numFmt w:val="bullet"/>
      <w:lvlText w:val=""/>
      <w:lvlJc w:val="left"/>
      <w:pPr>
        <w:ind w:left="5040" w:hanging="360"/>
      </w:pPr>
      <w:rPr>
        <w:rFonts w:ascii="Symbol" w:hAnsi="Symbol" w:hint="default"/>
      </w:rPr>
    </w:lvl>
    <w:lvl w:ilvl="7" w:tplc="72C2FACC">
      <w:start w:val="1"/>
      <w:numFmt w:val="bullet"/>
      <w:lvlText w:val="o"/>
      <w:lvlJc w:val="left"/>
      <w:pPr>
        <w:ind w:left="5760" w:hanging="360"/>
      </w:pPr>
      <w:rPr>
        <w:rFonts w:ascii="Courier New" w:hAnsi="Courier New" w:hint="default"/>
      </w:rPr>
    </w:lvl>
    <w:lvl w:ilvl="8" w:tplc="05AAAE7E">
      <w:start w:val="1"/>
      <w:numFmt w:val="bullet"/>
      <w:lvlText w:val=""/>
      <w:lvlJc w:val="left"/>
      <w:pPr>
        <w:ind w:left="6480" w:hanging="360"/>
      </w:pPr>
      <w:rPr>
        <w:rFonts w:ascii="Wingdings" w:hAnsi="Wingdings" w:hint="default"/>
      </w:rPr>
    </w:lvl>
  </w:abstractNum>
  <w:abstractNum w:abstractNumId="8"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A1E9D"/>
    <w:multiLevelType w:val="hybridMultilevel"/>
    <w:tmpl w:val="FFFFFFFF"/>
    <w:lvl w:ilvl="0" w:tplc="2CE80508">
      <w:start w:val="1"/>
      <w:numFmt w:val="bullet"/>
      <w:lvlText w:val="·"/>
      <w:lvlJc w:val="left"/>
      <w:pPr>
        <w:ind w:left="720" w:hanging="360"/>
      </w:pPr>
      <w:rPr>
        <w:rFonts w:ascii="Symbol" w:hAnsi="Symbol" w:hint="default"/>
      </w:rPr>
    </w:lvl>
    <w:lvl w:ilvl="1" w:tplc="791A765E">
      <w:start w:val="1"/>
      <w:numFmt w:val="bullet"/>
      <w:lvlText w:val="o"/>
      <w:lvlJc w:val="left"/>
      <w:pPr>
        <w:ind w:left="1440" w:hanging="360"/>
      </w:pPr>
      <w:rPr>
        <w:rFonts w:ascii="Courier New" w:hAnsi="Courier New" w:hint="default"/>
      </w:rPr>
    </w:lvl>
    <w:lvl w:ilvl="2" w:tplc="5EBCC1F0">
      <w:start w:val="1"/>
      <w:numFmt w:val="bullet"/>
      <w:lvlText w:val=""/>
      <w:lvlJc w:val="left"/>
      <w:pPr>
        <w:ind w:left="2160" w:hanging="360"/>
      </w:pPr>
      <w:rPr>
        <w:rFonts w:ascii="Wingdings" w:hAnsi="Wingdings" w:hint="default"/>
      </w:rPr>
    </w:lvl>
    <w:lvl w:ilvl="3" w:tplc="93B296F0">
      <w:start w:val="1"/>
      <w:numFmt w:val="bullet"/>
      <w:lvlText w:val=""/>
      <w:lvlJc w:val="left"/>
      <w:pPr>
        <w:ind w:left="2880" w:hanging="360"/>
      </w:pPr>
      <w:rPr>
        <w:rFonts w:ascii="Symbol" w:hAnsi="Symbol" w:hint="default"/>
      </w:rPr>
    </w:lvl>
    <w:lvl w:ilvl="4" w:tplc="FBD2371C">
      <w:start w:val="1"/>
      <w:numFmt w:val="bullet"/>
      <w:lvlText w:val="o"/>
      <w:lvlJc w:val="left"/>
      <w:pPr>
        <w:ind w:left="3600" w:hanging="360"/>
      </w:pPr>
      <w:rPr>
        <w:rFonts w:ascii="Courier New" w:hAnsi="Courier New" w:hint="default"/>
      </w:rPr>
    </w:lvl>
    <w:lvl w:ilvl="5" w:tplc="82B608BE">
      <w:start w:val="1"/>
      <w:numFmt w:val="bullet"/>
      <w:lvlText w:val=""/>
      <w:lvlJc w:val="left"/>
      <w:pPr>
        <w:ind w:left="4320" w:hanging="360"/>
      </w:pPr>
      <w:rPr>
        <w:rFonts w:ascii="Wingdings" w:hAnsi="Wingdings" w:hint="default"/>
      </w:rPr>
    </w:lvl>
    <w:lvl w:ilvl="6" w:tplc="B212DAFC">
      <w:start w:val="1"/>
      <w:numFmt w:val="bullet"/>
      <w:lvlText w:val=""/>
      <w:lvlJc w:val="left"/>
      <w:pPr>
        <w:ind w:left="5040" w:hanging="360"/>
      </w:pPr>
      <w:rPr>
        <w:rFonts w:ascii="Symbol" w:hAnsi="Symbol" w:hint="default"/>
      </w:rPr>
    </w:lvl>
    <w:lvl w:ilvl="7" w:tplc="B402432C">
      <w:start w:val="1"/>
      <w:numFmt w:val="bullet"/>
      <w:lvlText w:val="o"/>
      <w:lvlJc w:val="left"/>
      <w:pPr>
        <w:ind w:left="5760" w:hanging="360"/>
      </w:pPr>
      <w:rPr>
        <w:rFonts w:ascii="Courier New" w:hAnsi="Courier New" w:hint="default"/>
      </w:rPr>
    </w:lvl>
    <w:lvl w:ilvl="8" w:tplc="4C7C8A94">
      <w:start w:val="1"/>
      <w:numFmt w:val="bullet"/>
      <w:lvlText w:val=""/>
      <w:lvlJc w:val="left"/>
      <w:pPr>
        <w:ind w:left="6480" w:hanging="360"/>
      </w:pPr>
      <w:rPr>
        <w:rFonts w:ascii="Wingdings" w:hAnsi="Wingdings" w:hint="default"/>
      </w:rPr>
    </w:lvl>
  </w:abstractNum>
  <w:abstractNum w:abstractNumId="10" w15:restartNumberingAfterBreak="0">
    <w:nsid w:val="20690E69"/>
    <w:multiLevelType w:val="hybridMultilevel"/>
    <w:tmpl w:val="FFFFFFFF"/>
    <w:lvl w:ilvl="0" w:tplc="10D28BAE">
      <w:start w:val="1"/>
      <w:numFmt w:val="bullet"/>
      <w:lvlText w:val="·"/>
      <w:lvlJc w:val="left"/>
      <w:pPr>
        <w:ind w:left="720" w:hanging="360"/>
      </w:pPr>
      <w:rPr>
        <w:rFonts w:ascii="Symbol" w:hAnsi="Symbol" w:hint="default"/>
      </w:rPr>
    </w:lvl>
    <w:lvl w:ilvl="1" w:tplc="0608B81A">
      <w:start w:val="1"/>
      <w:numFmt w:val="bullet"/>
      <w:lvlText w:val="o"/>
      <w:lvlJc w:val="left"/>
      <w:pPr>
        <w:ind w:left="1440" w:hanging="360"/>
      </w:pPr>
      <w:rPr>
        <w:rFonts w:ascii="Courier New" w:hAnsi="Courier New" w:hint="default"/>
      </w:rPr>
    </w:lvl>
    <w:lvl w:ilvl="2" w:tplc="2D7EB378">
      <w:start w:val="1"/>
      <w:numFmt w:val="bullet"/>
      <w:lvlText w:val=""/>
      <w:lvlJc w:val="left"/>
      <w:pPr>
        <w:ind w:left="2160" w:hanging="360"/>
      </w:pPr>
      <w:rPr>
        <w:rFonts w:ascii="Wingdings" w:hAnsi="Wingdings" w:hint="default"/>
      </w:rPr>
    </w:lvl>
    <w:lvl w:ilvl="3" w:tplc="AB902E0E">
      <w:start w:val="1"/>
      <w:numFmt w:val="bullet"/>
      <w:lvlText w:val=""/>
      <w:lvlJc w:val="left"/>
      <w:pPr>
        <w:ind w:left="2880" w:hanging="360"/>
      </w:pPr>
      <w:rPr>
        <w:rFonts w:ascii="Symbol" w:hAnsi="Symbol" w:hint="default"/>
      </w:rPr>
    </w:lvl>
    <w:lvl w:ilvl="4" w:tplc="35DE028C">
      <w:start w:val="1"/>
      <w:numFmt w:val="bullet"/>
      <w:lvlText w:val="o"/>
      <w:lvlJc w:val="left"/>
      <w:pPr>
        <w:ind w:left="3600" w:hanging="360"/>
      </w:pPr>
      <w:rPr>
        <w:rFonts w:ascii="Courier New" w:hAnsi="Courier New" w:hint="default"/>
      </w:rPr>
    </w:lvl>
    <w:lvl w:ilvl="5" w:tplc="354045BE">
      <w:start w:val="1"/>
      <w:numFmt w:val="bullet"/>
      <w:lvlText w:val=""/>
      <w:lvlJc w:val="left"/>
      <w:pPr>
        <w:ind w:left="4320" w:hanging="360"/>
      </w:pPr>
      <w:rPr>
        <w:rFonts w:ascii="Wingdings" w:hAnsi="Wingdings" w:hint="default"/>
      </w:rPr>
    </w:lvl>
    <w:lvl w:ilvl="6" w:tplc="2032892E">
      <w:start w:val="1"/>
      <w:numFmt w:val="bullet"/>
      <w:lvlText w:val=""/>
      <w:lvlJc w:val="left"/>
      <w:pPr>
        <w:ind w:left="5040" w:hanging="360"/>
      </w:pPr>
      <w:rPr>
        <w:rFonts w:ascii="Symbol" w:hAnsi="Symbol" w:hint="default"/>
      </w:rPr>
    </w:lvl>
    <w:lvl w:ilvl="7" w:tplc="43348020">
      <w:start w:val="1"/>
      <w:numFmt w:val="bullet"/>
      <w:lvlText w:val="o"/>
      <w:lvlJc w:val="left"/>
      <w:pPr>
        <w:ind w:left="5760" w:hanging="360"/>
      </w:pPr>
      <w:rPr>
        <w:rFonts w:ascii="Courier New" w:hAnsi="Courier New" w:hint="default"/>
      </w:rPr>
    </w:lvl>
    <w:lvl w:ilvl="8" w:tplc="E44CC0C0">
      <w:start w:val="1"/>
      <w:numFmt w:val="bullet"/>
      <w:lvlText w:val=""/>
      <w:lvlJc w:val="left"/>
      <w:pPr>
        <w:ind w:left="6480" w:hanging="360"/>
      </w:pPr>
      <w:rPr>
        <w:rFonts w:ascii="Wingdings" w:hAnsi="Wingdings" w:hint="default"/>
      </w:rPr>
    </w:lvl>
  </w:abstractNum>
  <w:abstractNum w:abstractNumId="11" w15:restartNumberingAfterBreak="0">
    <w:nsid w:val="2365234B"/>
    <w:multiLevelType w:val="hybridMultilevel"/>
    <w:tmpl w:val="FFFFFFFF"/>
    <w:lvl w:ilvl="0" w:tplc="5764F59E">
      <w:start w:val="1"/>
      <w:numFmt w:val="bullet"/>
      <w:lvlText w:val="·"/>
      <w:lvlJc w:val="left"/>
      <w:pPr>
        <w:ind w:left="720" w:hanging="360"/>
      </w:pPr>
      <w:rPr>
        <w:rFonts w:ascii="Symbol" w:hAnsi="Symbol" w:hint="default"/>
      </w:rPr>
    </w:lvl>
    <w:lvl w:ilvl="1" w:tplc="68AAB0FE">
      <w:start w:val="1"/>
      <w:numFmt w:val="bullet"/>
      <w:lvlText w:val="o"/>
      <w:lvlJc w:val="left"/>
      <w:pPr>
        <w:ind w:left="1440" w:hanging="360"/>
      </w:pPr>
      <w:rPr>
        <w:rFonts w:ascii="Courier New" w:hAnsi="Courier New" w:hint="default"/>
      </w:rPr>
    </w:lvl>
    <w:lvl w:ilvl="2" w:tplc="A2EE17EE">
      <w:start w:val="1"/>
      <w:numFmt w:val="bullet"/>
      <w:lvlText w:val=""/>
      <w:lvlJc w:val="left"/>
      <w:pPr>
        <w:ind w:left="2160" w:hanging="360"/>
      </w:pPr>
      <w:rPr>
        <w:rFonts w:ascii="Wingdings" w:hAnsi="Wingdings" w:hint="default"/>
      </w:rPr>
    </w:lvl>
    <w:lvl w:ilvl="3" w:tplc="6FEC3888">
      <w:start w:val="1"/>
      <w:numFmt w:val="bullet"/>
      <w:lvlText w:val=""/>
      <w:lvlJc w:val="left"/>
      <w:pPr>
        <w:ind w:left="2880" w:hanging="360"/>
      </w:pPr>
      <w:rPr>
        <w:rFonts w:ascii="Symbol" w:hAnsi="Symbol" w:hint="default"/>
      </w:rPr>
    </w:lvl>
    <w:lvl w:ilvl="4" w:tplc="2B4E9B46">
      <w:start w:val="1"/>
      <w:numFmt w:val="bullet"/>
      <w:lvlText w:val="o"/>
      <w:lvlJc w:val="left"/>
      <w:pPr>
        <w:ind w:left="3600" w:hanging="360"/>
      </w:pPr>
      <w:rPr>
        <w:rFonts w:ascii="Courier New" w:hAnsi="Courier New" w:hint="default"/>
      </w:rPr>
    </w:lvl>
    <w:lvl w:ilvl="5" w:tplc="3A6A6038">
      <w:start w:val="1"/>
      <w:numFmt w:val="bullet"/>
      <w:lvlText w:val=""/>
      <w:lvlJc w:val="left"/>
      <w:pPr>
        <w:ind w:left="4320" w:hanging="360"/>
      </w:pPr>
      <w:rPr>
        <w:rFonts w:ascii="Wingdings" w:hAnsi="Wingdings" w:hint="default"/>
      </w:rPr>
    </w:lvl>
    <w:lvl w:ilvl="6" w:tplc="9FD41D66">
      <w:start w:val="1"/>
      <w:numFmt w:val="bullet"/>
      <w:lvlText w:val=""/>
      <w:lvlJc w:val="left"/>
      <w:pPr>
        <w:ind w:left="5040" w:hanging="360"/>
      </w:pPr>
      <w:rPr>
        <w:rFonts w:ascii="Symbol" w:hAnsi="Symbol" w:hint="default"/>
      </w:rPr>
    </w:lvl>
    <w:lvl w:ilvl="7" w:tplc="2B34CCE8">
      <w:start w:val="1"/>
      <w:numFmt w:val="bullet"/>
      <w:lvlText w:val="o"/>
      <w:lvlJc w:val="left"/>
      <w:pPr>
        <w:ind w:left="5760" w:hanging="360"/>
      </w:pPr>
      <w:rPr>
        <w:rFonts w:ascii="Courier New" w:hAnsi="Courier New" w:hint="default"/>
      </w:rPr>
    </w:lvl>
    <w:lvl w:ilvl="8" w:tplc="82BCF6CA">
      <w:start w:val="1"/>
      <w:numFmt w:val="bullet"/>
      <w:lvlText w:val=""/>
      <w:lvlJc w:val="left"/>
      <w:pPr>
        <w:ind w:left="6480" w:hanging="360"/>
      </w:pPr>
      <w:rPr>
        <w:rFonts w:ascii="Wingdings" w:hAnsi="Wingdings" w:hint="default"/>
      </w:rPr>
    </w:lvl>
  </w:abstractNum>
  <w:abstractNum w:abstractNumId="12" w15:restartNumberingAfterBreak="0">
    <w:nsid w:val="270B1821"/>
    <w:multiLevelType w:val="hybridMultilevel"/>
    <w:tmpl w:val="FFFFFFFF"/>
    <w:lvl w:ilvl="0" w:tplc="DCC61C50">
      <w:start w:val="1"/>
      <w:numFmt w:val="bullet"/>
      <w:lvlText w:val="·"/>
      <w:lvlJc w:val="left"/>
      <w:pPr>
        <w:ind w:left="720" w:hanging="360"/>
      </w:pPr>
      <w:rPr>
        <w:rFonts w:ascii="Symbol" w:hAnsi="Symbol" w:hint="default"/>
      </w:rPr>
    </w:lvl>
    <w:lvl w:ilvl="1" w:tplc="81065968">
      <w:start w:val="1"/>
      <w:numFmt w:val="bullet"/>
      <w:lvlText w:val="o"/>
      <w:lvlJc w:val="left"/>
      <w:pPr>
        <w:ind w:left="1440" w:hanging="360"/>
      </w:pPr>
      <w:rPr>
        <w:rFonts w:ascii="Courier New" w:hAnsi="Courier New" w:hint="default"/>
      </w:rPr>
    </w:lvl>
    <w:lvl w:ilvl="2" w:tplc="6C94E408">
      <w:start w:val="1"/>
      <w:numFmt w:val="bullet"/>
      <w:lvlText w:val=""/>
      <w:lvlJc w:val="left"/>
      <w:pPr>
        <w:ind w:left="2160" w:hanging="360"/>
      </w:pPr>
      <w:rPr>
        <w:rFonts w:ascii="Wingdings" w:hAnsi="Wingdings" w:hint="default"/>
      </w:rPr>
    </w:lvl>
    <w:lvl w:ilvl="3" w:tplc="BC6AA2F2">
      <w:start w:val="1"/>
      <w:numFmt w:val="bullet"/>
      <w:lvlText w:val=""/>
      <w:lvlJc w:val="left"/>
      <w:pPr>
        <w:ind w:left="2880" w:hanging="360"/>
      </w:pPr>
      <w:rPr>
        <w:rFonts w:ascii="Symbol" w:hAnsi="Symbol" w:hint="default"/>
      </w:rPr>
    </w:lvl>
    <w:lvl w:ilvl="4" w:tplc="AE7AF67C">
      <w:start w:val="1"/>
      <w:numFmt w:val="bullet"/>
      <w:lvlText w:val="o"/>
      <w:lvlJc w:val="left"/>
      <w:pPr>
        <w:ind w:left="3600" w:hanging="360"/>
      </w:pPr>
      <w:rPr>
        <w:rFonts w:ascii="Courier New" w:hAnsi="Courier New" w:hint="default"/>
      </w:rPr>
    </w:lvl>
    <w:lvl w:ilvl="5" w:tplc="98881002">
      <w:start w:val="1"/>
      <w:numFmt w:val="bullet"/>
      <w:lvlText w:val=""/>
      <w:lvlJc w:val="left"/>
      <w:pPr>
        <w:ind w:left="4320" w:hanging="360"/>
      </w:pPr>
      <w:rPr>
        <w:rFonts w:ascii="Wingdings" w:hAnsi="Wingdings" w:hint="default"/>
      </w:rPr>
    </w:lvl>
    <w:lvl w:ilvl="6" w:tplc="A132A6D4">
      <w:start w:val="1"/>
      <w:numFmt w:val="bullet"/>
      <w:lvlText w:val=""/>
      <w:lvlJc w:val="left"/>
      <w:pPr>
        <w:ind w:left="5040" w:hanging="360"/>
      </w:pPr>
      <w:rPr>
        <w:rFonts w:ascii="Symbol" w:hAnsi="Symbol" w:hint="default"/>
      </w:rPr>
    </w:lvl>
    <w:lvl w:ilvl="7" w:tplc="C67ACD7C">
      <w:start w:val="1"/>
      <w:numFmt w:val="bullet"/>
      <w:lvlText w:val="o"/>
      <w:lvlJc w:val="left"/>
      <w:pPr>
        <w:ind w:left="5760" w:hanging="360"/>
      </w:pPr>
      <w:rPr>
        <w:rFonts w:ascii="Courier New" w:hAnsi="Courier New" w:hint="default"/>
      </w:rPr>
    </w:lvl>
    <w:lvl w:ilvl="8" w:tplc="8F984888">
      <w:start w:val="1"/>
      <w:numFmt w:val="bullet"/>
      <w:lvlText w:val=""/>
      <w:lvlJc w:val="left"/>
      <w:pPr>
        <w:ind w:left="6480" w:hanging="360"/>
      </w:pPr>
      <w:rPr>
        <w:rFonts w:ascii="Wingdings" w:hAnsi="Wingdings" w:hint="default"/>
      </w:rPr>
    </w:lvl>
  </w:abstractNum>
  <w:abstractNum w:abstractNumId="13" w15:restartNumberingAfterBreak="0">
    <w:nsid w:val="2D2B0EAB"/>
    <w:multiLevelType w:val="hybridMultilevel"/>
    <w:tmpl w:val="FFFFFFFF"/>
    <w:lvl w:ilvl="0" w:tplc="E1C61158">
      <w:start w:val="1"/>
      <w:numFmt w:val="bullet"/>
      <w:lvlText w:val="·"/>
      <w:lvlJc w:val="left"/>
      <w:pPr>
        <w:ind w:left="720" w:hanging="360"/>
      </w:pPr>
      <w:rPr>
        <w:rFonts w:ascii="Symbol" w:hAnsi="Symbol" w:hint="default"/>
      </w:rPr>
    </w:lvl>
    <w:lvl w:ilvl="1" w:tplc="B476B9FA">
      <w:start w:val="1"/>
      <w:numFmt w:val="bullet"/>
      <w:lvlText w:val="o"/>
      <w:lvlJc w:val="left"/>
      <w:pPr>
        <w:ind w:left="1440" w:hanging="360"/>
      </w:pPr>
      <w:rPr>
        <w:rFonts w:ascii="Courier New" w:hAnsi="Courier New" w:hint="default"/>
      </w:rPr>
    </w:lvl>
    <w:lvl w:ilvl="2" w:tplc="61C685CA">
      <w:start w:val="1"/>
      <w:numFmt w:val="bullet"/>
      <w:lvlText w:val=""/>
      <w:lvlJc w:val="left"/>
      <w:pPr>
        <w:ind w:left="2160" w:hanging="360"/>
      </w:pPr>
      <w:rPr>
        <w:rFonts w:ascii="Wingdings" w:hAnsi="Wingdings" w:hint="default"/>
      </w:rPr>
    </w:lvl>
    <w:lvl w:ilvl="3" w:tplc="FD6A6AC2">
      <w:start w:val="1"/>
      <w:numFmt w:val="bullet"/>
      <w:lvlText w:val=""/>
      <w:lvlJc w:val="left"/>
      <w:pPr>
        <w:ind w:left="2880" w:hanging="360"/>
      </w:pPr>
      <w:rPr>
        <w:rFonts w:ascii="Symbol" w:hAnsi="Symbol" w:hint="default"/>
      </w:rPr>
    </w:lvl>
    <w:lvl w:ilvl="4" w:tplc="31480756">
      <w:start w:val="1"/>
      <w:numFmt w:val="bullet"/>
      <w:lvlText w:val="o"/>
      <w:lvlJc w:val="left"/>
      <w:pPr>
        <w:ind w:left="3600" w:hanging="360"/>
      </w:pPr>
      <w:rPr>
        <w:rFonts w:ascii="Courier New" w:hAnsi="Courier New" w:hint="default"/>
      </w:rPr>
    </w:lvl>
    <w:lvl w:ilvl="5" w:tplc="E73A2D02">
      <w:start w:val="1"/>
      <w:numFmt w:val="bullet"/>
      <w:lvlText w:val=""/>
      <w:lvlJc w:val="left"/>
      <w:pPr>
        <w:ind w:left="4320" w:hanging="360"/>
      </w:pPr>
      <w:rPr>
        <w:rFonts w:ascii="Wingdings" w:hAnsi="Wingdings" w:hint="default"/>
      </w:rPr>
    </w:lvl>
    <w:lvl w:ilvl="6" w:tplc="07D4A100">
      <w:start w:val="1"/>
      <w:numFmt w:val="bullet"/>
      <w:lvlText w:val=""/>
      <w:lvlJc w:val="left"/>
      <w:pPr>
        <w:ind w:left="5040" w:hanging="360"/>
      </w:pPr>
      <w:rPr>
        <w:rFonts w:ascii="Symbol" w:hAnsi="Symbol" w:hint="default"/>
      </w:rPr>
    </w:lvl>
    <w:lvl w:ilvl="7" w:tplc="0F5826C6">
      <w:start w:val="1"/>
      <w:numFmt w:val="bullet"/>
      <w:lvlText w:val="o"/>
      <w:lvlJc w:val="left"/>
      <w:pPr>
        <w:ind w:left="5760" w:hanging="360"/>
      </w:pPr>
      <w:rPr>
        <w:rFonts w:ascii="Courier New" w:hAnsi="Courier New" w:hint="default"/>
      </w:rPr>
    </w:lvl>
    <w:lvl w:ilvl="8" w:tplc="EC7C1742">
      <w:start w:val="1"/>
      <w:numFmt w:val="bullet"/>
      <w:lvlText w:val=""/>
      <w:lvlJc w:val="left"/>
      <w:pPr>
        <w:ind w:left="6480" w:hanging="360"/>
      </w:pPr>
      <w:rPr>
        <w:rFonts w:ascii="Wingdings" w:hAnsi="Wingdings" w:hint="default"/>
      </w:rPr>
    </w:lvl>
  </w:abstractNum>
  <w:abstractNum w:abstractNumId="14" w15:restartNumberingAfterBreak="0">
    <w:nsid w:val="30236550"/>
    <w:multiLevelType w:val="hybridMultilevel"/>
    <w:tmpl w:val="FFFFFFFF"/>
    <w:lvl w:ilvl="0" w:tplc="CF800BDC">
      <w:start w:val="1"/>
      <w:numFmt w:val="bullet"/>
      <w:lvlText w:val="·"/>
      <w:lvlJc w:val="left"/>
      <w:pPr>
        <w:ind w:left="720" w:hanging="360"/>
      </w:pPr>
      <w:rPr>
        <w:rFonts w:ascii="Symbol" w:hAnsi="Symbol" w:hint="default"/>
      </w:rPr>
    </w:lvl>
    <w:lvl w:ilvl="1" w:tplc="5E38F7AA">
      <w:start w:val="1"/>
      <w:numFmt w:val="bullet"/>
      <w:lvlText w:val="o"/>
      <w:lvlJc w:val="left"/>
      <w:pPr>
        <w:ind w:left="1440" w:hanging="360"/>
      </w:pPr>
      <w:rPr>
        <w:rFonts w:ascii="Courier New" w:hAnsi="Courier New" w:hint="default"/>
      </w:rPr>
    </w:lvl>
    <w:lvl w:ilvl="2" w:tplc="C3529356">
      <w:start w:val="1"/>
      <w:numFmt w:val="bullet"/>
      <w:lvlText w:val=""/>
      <w:lvlJc w:val="left"/>
      <w:pPr>
        <w:ind w:left="2160" w:hanging="360"/>
      </w:pPr>
      <w:rPr>
        <w:rFonts w:ascii="Wingdings" w:hAnsi="Wingdings" w:hint="default"/>
      </w:rPr>
    </w:lvl>
    <w:lvl w:ilvl="3" w:tplc="C7F8F60C">
      <w:start w:val="1"/>
      <w:numFmt w:val="bullet"/>
      <w:lvlText w:val=""/>
      <w:lvlJc w:val="left"/>
      <w:pPr>
        <w:ind w:left="2880" w:hanging="360"/>
      </w:pPr>
      <w:rPr>
        <w:rFonts w:ascii="Symbol" w:hAnsi="Symbol" w:hint="default"/>
      </w:rPr>
    </w:lvl>
    <w:lvl w:ilvl="4" w:tplc="DD6AEAFC">
      <w:start w:val="1"/>
      <w:numFmt w:val="bullet"/>
      <w:lvlText w:val="o"/>
      <w:lvlJc w:val="left"/>
      <w:pPr>
        <w:ind w:left="3600" w:hanging="360"/>
      </w:pPr>
      <w:rPr>
        <w:rFonts w:ascii="Courier New" w:hAnsi="Courier New" w:hint="default"/>
      </w:rPr>
    </w:lvl>
    <w:lvl w:ilvl="5" w:tplc="618E0132">
      <w:start w:val="1"/>
      <w:numFmt w:val="bullet"/>
      <w:lvlText w:val=""/>
      <w:lvlJc w:val="left"/>
      <w:pPr>
        <w:ind w:left="4320" w:hanging="360"/>
      </w:pPr>
      <w:rPr>
        <w:rFonts w:ascii="Wingdings" w:hAnsi="Wingdings" w:hint="default"/>
      </w:rPr>
    </w:lvl>
    <w:lvl w:ilvl="6" w:tplc="1C52E5EA">
      <w:start w:val="1"/>
      <w:numFmt w:val="bullet"/>
      <w:lvlText w:val=""/>
      <w:lvlJc w:val="left"/>
      <w:pPr>
        <w:ind w:left="5040" w:hanging="360"/>
      </w:pPr>
      <w:rPr>
        <w:rFonts w:ascii="Symbol" w:hAnsi="Symbol" w:hint="default"/>
      </w:rPr>
    </w:lvl>
    <w:lvl w:ilvl="7" w:tplc="D0444040">
      <w:start w:val="1"/>
      <w:numFmt w:val="bullet"/>
      <w:lvlText w:val="o"/>
      <w:lvlJc w:val="left"/>
      <w:pPr>
        <w:ind w:left="5760" w:hanging="360"/>
      </w:pPr>
      <w:rPr>
        <w:rFonts w:ascii="Courier New" w:hAnsi="Courier New" w:hint="default"/>
      </w:rPr>
    </w:lvl>
    <w:lvl w:ilvl="8" w:tplc="5B6009D6">
      <w:start w:val="1"/>
      <w:numFmt w:val="bullet"/>
      <w:lvlText w:val=""/>
      <w:lvlJc w:val="left"/>
      <w:pPr>
        <w:ind w:left="6480" w:hanging="360"/>
      </w:pPr>
      <w:rPr>
        <w:rFonts w:ascii="Wingdings" w:hAnsi="Wingdings" w:hint="default"/>
      </w:rPr>
    </w:lvl>
  </w:abstractNum>
  <w:abstractNum w:abstractNumId="15" w15:restartNumberingAfterBreak="0">
    <w:nsid w:val="30835763"/>
    <w:multiLevelType w:val="hybridMultilevel"/>
    <w:tmpl w:val="FFFFFFFF"/>
    <w:lvl w:ilvl="0" w:tplc="6F906672">
      <w:start w:val="1"/>
      <w:numFmt w:val="bullet"/>
      <w:lvlText w:val="·"/>
      <w:lvlJc w:val="left"/>
      <w:pPr>
        <w:ind w:left="720" w:hanging="360"/>
      </w:pPr>
      <w:rPr>
        <w:rFonts w:ascii="Symbol" w:hAnsi="Symbol" w:hint="default"/>
      </w:rPr>
    </w:lvl>
    <w:lvl w:ilvl="1" w:tplc="9FF873A6">
      <w:start w:val="1"/>
      <w:numFmt w:val="bullet"/>
      <w:lvlText w:val="o"/>
      <w:lvlJc w:val="left"/>
      <w:pPr>
        <w:ind w:left="1440" w:hanging="360"/>
      </w:pPr>
      <w:rPr>
        <w:rFonts w:ascii="Courier New" w:hAnsi="Courier New" w:hint="default"/>
      </w:rPr>
    </w:lvl>
    <w:lvl w:ilvl="2" w:tplc="05DAEDFE">
      <w:start w:val="1"/>
      <w:numFmt w:val="bullet"/>
      <w:lvlText w:val=""/>
      <w:lvlJc w:val="left"/>
      <w:pPr>
        <w:ind w:left="2160" w:hanging="360"/>
      </w:pPr>
      <w:rPr>
        <w:rFonts w:ascii="Wingdings" w:hAnsi="Wingdings" w:hint="default"/>
      </w:rPr>
    </w:lvl>
    <w:lvl w:ilvl="3" w:tplc="C28038F4">
      <w:start w:val="1"/>
      <w:numFmt w:val="bullet"/>
      <w:lvlText w:val=""/>
      <w:lvlJc w:val="left"/>
      <w:pPr>
        <w:ind w:left="2880" w:hanging="360"/>
      </w:pPr>
      <w:rPr>
        <w:rFonts w:ascii="Symbol" w:hAnsi="Symbol" w:hint="default"/>
      </w:rPr>
    </w:lvl>
    <w:lvl w:ilvl="4" w:tplc="4474A2D2">
      <w:start w:val="1"/>
      <w:numFmt w:val="bullet"/>
      <w:lvlText w:val="o"/>
      <w:lvlJc w:val="left"/>
      <w:pPr>
        <w:ind w:left="3600" w:hanging="360"/>
      </w:pPr>
      <w:rPr>
        <w:rFonts w:ascii="Courier New" w:hAnsi="Courier New" w:hint="default"/>
      </w:rPr>
    </w:lvl>
    <w:lvl w:ilvl="5" w:tplc="F49CD03A">
      <w:start w:val="1"/>
      <w:numFmt w:val="bullet"/>
      <w:lvlText w:val=""/>
      <w:lvlJc w:val="left"/>
      <w:pPr>
        <w:ind w:left="4320" w:hanging="360"/>
      </w:pPr>
      <w:rPr>
        <w:rFonts w:ascii="Wingdings" w:hAnsi="Wingdings" w:hint="default"/>
      </w:rPr>
    </w:lvl>
    <w:lvl w:ilvl="6" w:tplc="F4E0DE28">
      <w:start w:val="1"/>
      <w:numFmt w:val="bullet"/>
      <w:lvlText w:val=""/>
      <w:lvlJc w:val="left"/>
      <w:pPr>
        <w:ind w:left="5040" w:hanging="360"/>
      </w:pPr>
      <w:rPr>
        <w:rFonts w:ascii="Symbol" w:hAnsi="Symbol" w:hint="default"/>
      </w:rPr>
    </w:lvl>
    <w:lvl w:ilvl="7" w:tplc="3BF0CF3E">
      <w:start w:val="1"/>
      <w:numFmt w:val="bullet"/>
      <w:lvlText w:val="o"/>
      <w:lvlJc w:val="left"/>
      <w:pPr>
        <w:ind w:left="5760" w:hanging="360"/>
      </w:pPr>
      <w:rPr>
        <w:rFonts w:ascii="Courier New" w:hAnsi="Courier New" w:hint="default"/>
      </w:rPr>
    </w:lvl>
    <w:lvl w:ilvl="8" w:tplc="0F52FB38">
      <w:start w:val="1"/>
      <w:numFmt w:val="bullet"/>
      <w:lvlText w:val=""/>
      <w:lvlJc w:val="left"/>
      <w:pPr>
        <w:ind w:left="6480" w:hanging="360"/>
      </w:pPr>
      <w:rPr>
        <w:rFonts w:ascii="Wingdings" w:hAnsi="Wingdings" w:hint="default"/>
      </w:rPr>
    </w:lvl>
  </w:abstractNum>
  <w:abstractNum w:abstractNumId="16" w15:restartNumberingAfterBreak="0">
    <w:nsid w:val="3E6E4A51"/>
    <w:multiLevelType w:val="hybridMultilevel"/>
    <w:tmpl w:val="FFFFFFFF"/>
    <w:lvl w:ilvl="0" w:tplc="7F3206C0">
      <w:start w:val="1"/>
      <w:numFmt w:val="bullet"/>
      <w:lvlText w:val="·"/>
      <w:lvlJc w:val="left"/>
      <w:pPr>
        <w:ind w:left="720" w:hanging="360"/>
      </w:pPr>
      <w:rPr>
        <w:rFonts w:ascii="Symbol" w:hAnsi="Symbol" w:hint="default"/>
      </w:rPr>
    </w:lvl>
    <w:lvl w:ilvl="1" w:tplc="5CDCEF9E">
      <w:start w:val="1"/>
      <w:numFmt w:val="bullet"/>
      <w:lvlText w:val="o"/>
      <w:lvlJc w:val="left"/>
      <w:pPr>
        <w:ind w:left="1440" w:hanging="360"/>
      </w:pPr>
      <w:rPr>
        <w:rFonts w:ascii="Courier New" w:hAnsi="Courier New" w:hint="default"/>
      </w:rPr>
    </w:lvl>
    <w:lvl w:ilvl="2" w:tplc="2C8EC2C0">
      <w:start w:val="1"/>
      <w:numFmt w:val="bullet"/>
      <w:lvlText w:val=""/>
      <w:lvlJc w:val="left"/>
      <w:pPr>
        <w:ind w:left="2160" w:hanging="360"/>
      </w:pPr>
      <w:rPr>
        <w:rFonts w:ascii="Wingdings" w:hAnsi="Wingdings" w:hint="default"/>
      </w:rPr>
    </w:lvl>
    <w:lvl w:ilvl="3" w:tplc="C8AADD78">
      <w:start w:val="1"/>
      <w:numFmt w:val="bullet"/>
      <w:lvlText w:val=""/>
      <w:lvlJc w:val="left"/>
      <w:pPr>
        <w:ind w:left="2880" w:hanging="360"/>
      </w:pPr>
      <w:rPr>
        <w:rFonts w:ascii="Symbol" w:hAnsi="Symbol" w:hint="default"/>
      </w:rPr>
    </w:lvl>
    <w:lvl w:ilvl="4" w:tplc="D55CA1D6">
      <w:start w:val="1"/>
      <w:numFmt w:val="bullet"/>
      <w:lvlText w:val="o"/>
      <w:lvlJc w:val="left"/>
      <w:pPr>
        <w:ind w:left="3600" w:hanging="360"/>
      </w:pPr>
      <w:rPr>
        <w:rFonts w:ascii="Courier New" w:hAnsi="Courier New" w:hint="default"/>
      </w:rPr>
    </w:lvl>
    <w:lvl w:ilvl="5" w:tplc="0582C28E">
      <w:start w:val="1"/>
      <w:numFmt w:val="bullet"/>
      <w:lvlText w:val=""/>
      <w:lvlJc w:val="left"/>
      <w:pPr>
        <w:ind w:left="4320" w:hanging="360"/>
      </w:pPr>
      <w:rPr>
        <w:rFonts w:ascii="Wingdings" w:hAnsi="Wingdings" w:hint="default"/>
      </w:rPr>
    </w:lvl>
    <w:lvl w:ilvl="6" w:tplc="7C623C24">
      <w:start w:val="1"/>
      <w:numFmt w:val="bullet"/>
      <w:lvlText w:val=""/>
      <w:lvlJc w:val="left"/>
      <w:pPr>
        <w:ind w:left="5040" w:hanging="360"/>
      </w:pPr>
      <w:rPr>
        <w:rFonts w:ascii="Symbol" w:hAnsi="Symbol" w:hint="default"/>
      </w:rPr>
    </w:lvl>
    <w:lvl w:ilvl="7" w:tplc="83C6B742">
      <w:start w:val="1"/>
      <w:numFmt w:val="bullet"/>
      <w:lvlText w:val="o"/>
      <w:lvlJc w:val="left"/>
      <w:pPr>
        <w:ind w:left="5760" w:hanging="360"/>
      </w:pPr>
      <w:rPr>
        <w:rFonts w:ascii="Courier New" w:hAnsi="Courier New" w:hint="default"/>
      </w:rPr>
    </w:lvl>
    <w:lvl w:ilvl="8" w:tplc="FA58B730">
      <w:start w:val="1"/>
      <w:numFmt w:val="bullet"/>
      <w:lvlText w:val=""/>
      <w:lvlJc w:val="left"/>
      <w:pPr>
        <w:ind w:left="6480" w:hanging="360"/>
      </w:pPr>
      <w:rPr>
        <w:rFonts w:ascii="Wingdings" w:hAnsi="Wingdings" w:hint="default"/>
      </w:rPr>
    </w:lvl>
  </w:abstractNum>
  <w:abstractNum w:abstractNumId="17" w15:restartNumberingAfterBreak="0">
    <w:nsid w:val="3F1D7627"/>
    <w:multiLevelType w:val="hybridMultilevel"/>
    <w:tmpl w:val="FFFFFFFF"/>
    <w:lvl w:ilvl="0" w:tplc="F3246114">
      <w:start w:val="1"/>
      <w:numFmt w:val="bullet"/>
      <w:lvlText w:val="·"/>
      <w:lvlJc w:val="left"/>
      <w:pPr>
        <w:ind w:left="720" w:hanging="360"/>
      </w:pPr>
      <w:rPr>
        <w:rFonts w:ascii="Symbol" w:hAnsi="Symbol" w:hint="default"/>
      </w:rPr>
    </w:lvl>
    <w:lvl w:ilvl="1" w:tplc="BD4ECF86">
      <w:start w:val="1"/>
      <w:numFmt w:val="bullet"/>
      <w:lvlText w:val="o"/>
      <w:lvlJc w:val="left"/>
      <w:pPr>
        <w:ind w:left="1440" w:hanging="360"/>
      </w:pPr>
      <w:rPr>
        <w:rFonts w:ascii="Courier New" w:hAnsi="Courier New" w:hint="default"/>
      </w:rPr>
    </w:lvl>
    <w:lvl w:ilvl="2" w:tplc="D7D82C04">
      <w:start w:val="1"/>
      <w:numFmt w:val="bullet"/>
      <w:lvlText w:val=""/>
      <w:lvlJc w:val="left"/>
      <w:pPr>
        <w:ind w:left="2160" w:hanging="360"/>
      </w:pPr>
      <w:rPr>
        <w:rFonts w:ascii="Wingdings" w:hAnsi="Wingdings" w:hint="default"/>
      </w:rPr>
    </w:lvl>
    <w:lvl w:ilvl="3" w:tplc="1B4A475A">
      <w:start w:val="1"/>
      <w:numFmt w:val="bullet"/>
      <w:lvlText w:val=""/>
      <w:lvlJc w:val="left"/>
      <w:pPr>
        <w:ind w:left="2880" w:hanging="360"/>
      </w:pPr>
      <w:rPr>
        <w:rFonts w:ascii="Symbol" w:hAnsi="Symbol" w:hint="default"/>
      </w:rPr>
    </w:lvl>
    <w:lvl w:ilvl="4" w:tplc="D46832CE">
      <w:start w:val="1"/>
      <w:numFmt w:val="bullet"/>
      <w:lvlText w:val="o"/>
      <w:lvlJc w:val="left"/>
      <w:pPr>
        <w:ind w:left="3600" w:hanging="360"/>
      </w:pPr>
      <w:rPr>
        <w:rFonts w:ascii="Courier New" w:hAnsi="Courier New" w:hint="default"/>
      </w:rPr>
    </w:lvl>
    <w:lvl w:ilvl="5" w:tplc="78BC5176">
      <w:start w:val="1"/>
      <w:numFmt w:val="bullet"/>
      <w:lvlText w:val=""/>
      <w:lvlJc w:val="left"/>
      <w:pPr>
        <w:ind w:left="4320" w:hanging="360"/>
      </w:pPr>
      <w:rPr>
        <w:rFonts w:ascii="Wingdings" w:hAnsi="Wingdings" w:hint="default"/>
      </w:rPr>
    </w:lvl>
    <w:lvl w:ilvl="6" w:tplc="B12A2318">
      <w:start w:val="1"/>
      <w:numFmt w:val="bullet"/>
      <w:lvlText w:val=""/>
      <w:lvlJc w:val="left"/>
      <w:pPr>
        <w:ind w:left="5040" w:hanging="360"/>
      </w:pPr>
      <w:rPr>
        <w:rFonts w:ascii="Symbol" w:hAnsi="Symbol" w:hint="default"/>
      </w:rPr>
    </w:lvl>
    <w:lvl w:ilvl="7" w:tplc="BBCE5A7C">
      <w:start w:val="1"/>
      <w:numFmt w:val="bullet"/>
      <w:lvlText w:val="o"/>
      <w:lvlJc w:val="left"/>
      <w:pPr>
        <w:ind w:left="5760" w:hanging="360"/>
      </w:pPr>
      <w:rPr>
        <w:rFonts w:ascii="Courier New" w:hAnsi="Courier New" w:hint="default"/>
      </w:rPr>
    </w:lvl>
    <w:lvl w:ilvl="8" w:tplc="CCCC26F4">
      <w:start w:val="1"/>
      <w:numFmt w:val="bullet"/>
      <w:lvlText w:val=""/>
      <w:lvlJc w:val="left"/>
      <w:pPr>
        <w:ind w:left="6480" w:hanging="360"/>
      </w:pPr>
      <w:rPr>
        <w:rFonts w:ascii="Wingdings" w:hAnsi="Wingdings" w:hint="default"/>
      </w:rPr>
    </w:lvl>
  </w:abstractNum>
  <w:abstractNum w:abstractNumId="18" w15:restartNumberingAfterBreak="0">
    <w:nsid w:val="43CD4612"/>
    <w:multiLevelType w:val="hybridMultilevel"/>
    <w:tmpl w:val="FFFFFFFF"/>
    <w:lvl w:ilvl="0" w:tplc="EB12AA5A">
      <w:start w:val="1"/>
      <w:numFmt w:val="bullet"/>
      <w:lvlText w:val="·"/>
      <w:lvlJc w:val="left"/>
      <w:pPr>
        <w:ind w:left="720" w:hanging="360"/>
      </w:pPr>
      <w:rPr>
        <w:rFonts w:ascii="Symbol" w:hAnsi="Symbol" w:hint="default"/>
      </w:rPr>
    </w:lvl>
    <w:lvl w:ilvl="1" w:tplc="EFBE0072">
      <w:start w:val="1"/>
      <w:numFmt w:val="bullet"/>
      <w:lvlText w:val="o"/>
      <w:lvlJc w:val="left"/>
      <w:pPr>
        <w:ind w:left="1440" w:hanging="360"/>
      </w:pPr>
      <w:rPr>
        <w:rFonts w:ascii="Courier New" w:hAnsi="Courier New" w:hint="default"/>
      </w:rPr>
    </w:lvl>
    <w:lvl w:ilvl="2" w:tplc="4E0A4A16">
      <w:start w:val="1"/>
      <w:numFmt w:val="bullet"/>
      <w:lvlText w:val=""/>
      <w:lvlJc w:val="left"/>
      <w:pPr>
        <w:ind w:left="2160" w:hanging="360"/>
      </w:pPr>
      <w:rPr>
        <w:rFonts w:ascii="Wingdings" w:hAnsi="Wingdings" w:hint="default"/>
      </w:rPr>
    </w:lvl>
    <w:lvl w:ilvl="3" w:tplc="9AD8CB22">
      <w:start w:val="1"/>
      <w:numFmt w:val="bullet"/>
      <w:lvlText w:val=""/>
      <w:lvlJc w:val="left"/>
      <w:pPr>
        <w:ind w:left="2880" w:hanging="360"/>
      </w:pPr>
      <w:rPr>
        <w:rFonts w:ascii="Symbol" w:hAnsi="Symbol" w:hint="default"/>
      </w:rPr>
    </w:lvl>
    <w:lvl w:ilvl="4" w:tplc="5DA4D3D0">
      <w:start w:val="1"/>
      <w:numFmt w:val="bullet"/>
      <w:lvlText w:val="o"/>
      <w:lvlJc w:val="left"/>
      <w:pPr>
        <w:ind w:left="3600" w:hanging="360"/>
      </w:pPr>
      <w:rPr>
        <w:rFonts w:ascii="Courier New" w:hAnsi="Courier New" w:hint="default"/>
      </w:rPr>
    </w:lvl>
    <w:lvl w:ilvl="5" w:tplc="57CE1652">
      <w:start w:val="1"/>
      <w:numFmt w:val="bullet"/>
      <w:lvlText w:val=""/>
      <w:lvlJc w:val="left"/>
      <w:pPr>
        <w:ind w:left="4320" w:hanging="360"/>
      </w:pPr>
      <w:rPr>
        <w:rFonts w:ascii="Wingdings" w:hAnsi="Wingdings" w:hint="default"/>
      </w:rPr>
    </w:lvl>
    <w:lvl w:ilvl="6" w:tplc="8F506D4C">
      <w:start w:val="1"/>
      <w:numFmt w:val="bullet"/>
      <w:lvlText w:val=""/>
      <w:lvlJc w:val="left"/>
      <w:pPr>
        <w:ind w:left="5040" w:hanging="360"/>
      </w:pPr>
      <w:rPr>
        <w:rFonts w:ascii="Symbol" w:hAnsi="Symbol" w:hint="default"/>
      </w:rPr>
    </w:lvl>
    <w:lvl w:ilvl="7" w:tplc="82BAAF98">
      <w:start w:val="1"/>
      <w:numFmt w:val="bullet"/>
      <w:lvlText w:val="o"/>
      <w:lvlJc w:val="left"/>
      <w:pPr>
        <w:ind w:left="5760" w:hanging="360"/>
      </w:pPr>
      <w:rPr>
        <w:rFonts w:ascii="Courier New" w:hAnsi="Courier New" w:hint="default"/>
      </w:rPr>
    </w:lvl>
    <w:lvl w:ilvl="8" w:tplc="0812F8CC">
      <w:start w:val="1"/>
      <w:numFmt w:val="bullet"/>
      <w:lvlText w:val=""/>
      <w:lvlJc w:val="left"/>
      <w:pPr>
        <w:ind w:left="6480" w:hanging="360"/>
      </w:pPr>
      <w:rPr>
        <w:rFonts w:ascii="Wingdings" w:hAnsi="Wingdings" w:hint="default"/>
      </w:rPr>
    </w:lvl>
  </w:abstractNum>
  <w:abstractNum w:abstractNumId="19" w15:restartNumberingAfterBreak="0">
    <w:nsid w:val="45D82DF3"/>
    <w:multiLevelType w:val="hybridMultilevel"/>
    <w:tmpl w:val="FFFFFFFF"/>
    <w:lvl w:ilvl="0" w:tplc="11AAFD4E">
      <w:start w:val="1"/>
      <w:numFmt w:val="bullet"/>
      <w:lvlText w:val="·"/>
      <w:lvlJc w:val="left"/>
      <w:pPr>
        <w:ind w:left="720" w:hanging="360"/>
      </w:pPr>
      <w:rPr>
        <w:rFonts w:ascii="Symbol" w:hAnsi="Symbol" w:hint="default"/>
      </w:rPr>
    </w:lvl>
    <w:lvl w:ilvl="1" w:tplc="3EE64A6E">
      <w:start w:val="1"/>
      <w:numFmt w:val="bullet"/>
      <w:lvlText w:val="o"/>
      <w:lvlJc w:val="left"/>
      <w:pPr>
        <w:ind w:left="1440" w:hanging="360"/>
      </w:pPr>
      <w:rPr>
        <w:rFonts w:ascii="Courier New" w:hAnsi="Courier New" w:hint="default"/>
      </w:rPr>
    </w:lvl>
    <w:lvl w:ilvl="2" w:tplc="F0242C3C">
      <w:start w:val="1"/>
      <w:numFmt w:val="bullet"/>
      <w:lvlText w:val=""/>
      <w:lvlJc w:val="left"/>
      <w:pPr>
        <w:ind w:left="2160" w:hanging="360"/>
      </w:pPr>
      <w:rPr>
        <w:rFonts w:ascii="Wingdings" w:hAnsi="Wingdings" w:hint="default"/>
      </w:rPr>
    </w:lvl>
    <w:lvl w:ilvl="3" w:tplc="543E2B6C">
      <w:start w:val="1"/>
      <w:numFmt w:val="bullet"/>
      <w:lvlText w:val=""/>
      <w:lvlJc w:val="left"/>
      <w:pPr>
        <w:ind w:left="2880" w:hanging="360"/>
      </w:pPr>
      <w:rPr>
        <w:rFonts w:ascii="Symbol" w:hAnsi="Symbol" w:hint="default"/>
      </w:rPr>
    </w:lvl>
    <w:lvl w:ilvl="4" w:tplc="36F4B5C8">
      <w:start w:val="1"/>
      <w:numFmt w:val="bullet"/>
      <w:lvlText w:val="o"/>
      <w:lvlJc w:val="left"/>
      <w:pPr>
        <w:ind w:left="3600" w:hanging="360"/>
      </w:pPr>
      <w:rPr>
        <w:rFonts w:ascii="Courier New" w:hAnsi="Courier New" w:hint="default"/>
      </w:rPr>
    </w:lvl>
    <w:lvl w:ilvl="5" w:tplc="418CFFB4">
      <w:start w:val="1"/>
      <w:numFmt w:val="bullet"/>
      <w:lvlText w:val=""/>
      <w:lvlJc w:val="left"/>
      <w:pPr>
        <w:ind w:left="4320" w:hanging="360"/>
      </w:pPr>
      <w:rPr>
        <w:rFonts w:ascii="Wingdings" w:hAnsi="Wingdings" w:hint="default"/>
      </w:rPr>
    </w:lvl>
    <w:lvl w:ilvl="6" w:tplc="5C7EA806">
      <w:start w:val="1"/>
      <w:numFmt w:val="bullet"/>
      <w:lvlText w:val=""/>
      <w:lvlJc w:val="left"/>
      <w:pPr>
        <w:ind w:left="5040" w:hanging="360"/>
      </w:pPr>
      <w:rPr>
        <w:rFonts w:ascii="Symbol" w:hAnsi="Symbol" w:hint="default"/>
      </w:rPr>
    </w:lvl>
    <w:lvl w:ilvl="7" w:tplc="89701C8A">
      <w:start w:val="1"/>
      <w:numFmt w:val="bullet"/>
      <w:lvlText w:val="o"/>
      <w:lvlJc w:val="left"/>
      <w:pPr>
        <w:ind w:left="5760" w:hanging="360"/>
      </w:pPr>
      <w:rPr>
        <w:rFonts w:ascii="Courier New" w:hAnsi="Courier New" w:hint="default"/>
      </w:rPr>
    </w:lvl>
    <w:lvl w:ilvl="8" w:tplc="61161E02">
      <w:start w:val="1"/>
      <w:numFmt w:val="bullet"/>
      <w:lvlText w:val=""/>
      <w:lvlJc w:val="left"/>
      <w:pPr>
        <w:ind w:left="6480" w:hanging="360"/>
      </w:pPr>
      <w:rPr>
        <w:rFonts w:ascii="Wingdings" w:hAnsi="Wingdings" w:hint="default"/>
      </w:rPr>
    </w:lvl>
  </w:abstractNum>
  <w:abstractNum w:abstractNumId="20" w15:restartNumberingAfterBreak="0">
    <w:nsid w:val="48A2338F"/>
    <w:multiLevelType w:val="hybridMultilevel"/>
    <w:tmpl w:val="FFFFFFFF"/>
    <w:lvl w:ilvl="0" w:tplc="754C620E">
      <w:start w:val="1"/>
      <w:numFmt w:val="bullet"/>
      <w:lvlText w:val="·"/>
      <w:lvlJc w:val="left"/>
      <w:pPr>
        <w:ind w:left="720" w:hanging="360"/>
      </w:pPr>
      <w:rPr>
        <w:rFonts w:ascii="Symbol" w:hAnsi="Symbol" w:hint="default"/>
      </w:rPr>
    </w:lvl>
    <w:lvl w:ilvl="1" w:tplc="0CF0D77C">
      <w:start w:val="1"/>
      <w:numFmt w:val="bullet"/>
      <w:lvlText w:val="o"/>
      <w:lvlJc w:val="left"/>
      <w:pPr>
        <w:ind w:left="1440" w:hanging="360"/>
      </w:pPr>
      <w:rPr>
        <w:rFonts w:ascii="Courier New" w:hAnsi="Courier New" w:hint="default"/>
      </w:rPr>
    </w:lvl>
    <w:lvl w:ilvl="2" w:tplc="4BBCCEB2">
      <w:start w:val="1"/>
      <w:numFmt w:val="bullet"/>
      <w:lvlText w:val=""/>
      <w:lvlJc w:val="left"/>
      <w:pPr>
        <w:ind w:left="2160" w:hanging="360"/>
      </w:pPr>
      <w:rPr>
        <w:rFonts w:ascii="Wingdings" w:hAnsi="Wingdings" w:hint="default"/>
      </w:rPr>
    </w:lvl>
    <w:lvl w:ilvl="3" w:tplc="FA1A52FA">
      <w:start w:val="1"/>
      <w:numFmt w:val="bullet"/>
      <w:lvlText w:val=""/>
      <w:lvlJc w:val="left"/>
      <w:pPr>
        <w:ind w:left="2880" w:hanging="360"/>
      </w:pPr>
      <w:rPr>
        <w:rFonts w:ascii="Symbol" w:hAnsi="Symbol" w:hint="default"/>
      </w:rPr>
    </w:lvl>
    <w:lvl w:ilvl="4" w:tplc="C05AEE9E">
      <w:start w:val="1"/>
      <w:numFmt w:val="bullet"/>
      <w:lvlText w:val="o"/>
      <w:lvlJc w:val="left"/>
      <w:pPr>
        <w:ind w:left="3600" w:hanging="360"/>
      </w:pPr>
      <w:rPr>
        <w:rFonts w:ascii="Courier New" w:hAnsi="Courier New" w:hint="default"/>
      </w:rPr>
    </w:lvl>
    <w:lvl w:ilvl="5" w:tplc="A22E459A">
      <w:start w:val="1"/>
      <w:numFmt w:val="bullet"/>
      <w:lvlText w:val=""/>
      <w:lvlJc w:val="left"/>
      <w:pPr>
        <w:ind w:left="4320" w:hanging="360"/>
      </w:pPr>
      <w:rPr>
        <w:rFonts w:ascii="Wingdings" w:hAnsi="Wingdings" w:hint="default"/>
      </w:rPr>
    </w:lvl>
    <w:lvl w:ilvl="6" w:tplc="76C4977E">
      <w:start w:val="1"/>
      <w:numFmt w:val="bullet"/>
      <w:lvlText w:val=""/>
      <w:lvlJc w:val="left"/>
      <w:pPr>
        <w:ind w:left="5040" w:hanging="360"/>
      </w:pPr>
      <w:rPr>
        <w:rFonts w:ascii="Symbol" w:hAnsi="Symbol" w:hint="default"/>
      </w:rPr>
    </w:lvl>
    <w:lvl w:ilvl="7" w:tplc="20524890">
      <w:start w:val="1"/>
      <w:numFmt w:val="bullet"/>
      <w:lvlText w:val="o"/>
      <w:lvlJc w:val="left"/>
      <w:pPr>
        <w:ind w:left="5760" w:hanging="360"/>
      </w:pPr>
      <w:rPr>
        <w:rFonts w:ascii="Courier New" w:hAnsi="Courier New" w:hint="default"/>
      </w:rPr>
    </w:lvl>
    <w:lvl w:ilvl="8" w:tplc="3BEAFD46">
      <w:start w:val="1"/>
      <w:numFmt w:val="bullet"/>
      <w:lvlText w:val=""/>
      <w:lvlJc w:val="left"/>
      <w:pPr>
        <w:ind w:left="6480" w:hanging="360"/>
      </w:pPr>
      <w:rPr>
        <w:rFonts w:ascii="Wingdings" w:hAnsi="Wingdings" w:hint="default"/>
      </w:rPr>
    </w:lvl>
  </w:abstractNum>
  <w:abstractNum w:abstractNumId="21" w15:restartNumberingAfterBreak="0">
    <w:nsid w:val="49312E9D"/>
    <w:multiLevelType w:val="hybridMultilevel"/>
    <w:tmpl w:val="FFFFFFFF"/>
    <w:lvl w:ilvl="0" w:tplc="F1748846">
      <w:start w:val="1"/>
      <w:numFmt w:val="bullet"/>
      <w:lvlText w:val="·"/>
      <w:lvlJc w:val="left"/>
      <w:pPr>
        <w:ind w:left="720" w:hanging="360"/>
      </w:pPr>
      <w:rPr>
        <w:rFonts w:ascii="Symbol" w:hAnsi="Symbol" w:hint="default"/>
      </w:rPr>
    </w:lvl>
    <w:lvl w:ilvl="1" w:tplc="65CE0738">
      <w:start w:val="1"/>
      <w:numFmt w:val="bullet"/>
      <w:lvlText w:val="o"/>
      <w:lvlJc w:val="left"/>
      <w:pPr>
        <w:ind w:left="1440" w:hanging="360"/>
      </w:pPr>
      <w:rPr>
        <w:rFonts w:ascii="Courier New" w:hAnsi="Courier New" w:hint="default"/>
      </w:rPr>
    </w:lvl>
    <w:lvl w:ilvl="2" w:tplc="53FECF18">
      <w:start w:val="1"/>
      <w:numFmt w:val="bullet"/>
      <w:lvlText w:val=""/>
      <w:lvlJc w:val="left"/>
      <w:pPr>
        <w:ind w:left="2160" w:hanging="360"/>
      </w:pPr>
      <w:rPr>
        <w:rFonts w:ascii="Wingdings" w:hAnsi="Wingdings" w:hint="default"/>
      </w:rPr>
    </w:lvl>
    <w:lvl w:ilvl="3" w:tplc="5CB0374E">
      <w:start w:val="1"/>
      <w:numFmt w:val="bullet"/>
      <w:lvlText w:val=""/>
      <w:lvlJc w:val="left"/>
      <w:pPr>
        <w:ind w:left="2880" w:hanging="360"/>
      </w:pPr>
      <w:rPr>
        <w:rFonts w:ascii="Symbol" w:hAnsi="Symbol" w:hint="default"/>
      </w:rPr>
    </w:lvl>
    <w:lvl w:ilvl="4" w:tplc="FD487174">
      <w:start w:val="1"/>
      <w:numFmt w:val="bullet"/>
      <w:lvlText w:val="o"/>
      <w:lvlJc w:val="left"/>
      <w:pPr>
        <w:ind w:left="3600" w:hanging="360"/>
      </w:pPr>
      <w:rPr>
        <w:rFonts w:ascii="Courier New" w:hAnsi="Courier New" w:hint="default"/>
      </w:rPr>
    </w:lvl>
    <w:lvl w:ilvl="5" w:tplc="E6945120">
      <w:start w:val="1"/>
      <w:numFmt w:val="bullet"/>
      <w:lvlText w:val=""/>
      <w:lvlJc w:val="left"/>
      <w:pPr>
        <w:ind w:left="4320" w:hanging="360"/>
      </w:pPr>
      <w:rPr>
        <w:rFonts w:ascii="Wingdings" w:hAnsi="Wingdings" w:hint="default"/>
      </w:rPr>
    </w:lvl>
    <w:lvl w:ilvl="6" w:tplc="92DEC710">
      <w:start w:val="1"/>
      <w:numFmt w:val="bullet"/>
      <w:lvlText w:val=""/>
      <w:lvlJc w:val="left"/>
      <w:pPr>
        <w:ind w:left="5040" w:hanging="360"/>
      </w:pPr>
      <w:rPr>
        <w:rFonts w:ascii="Symbol" w:hAnsi="Symbol" w:hint="default"/>
      </w:rPr>
    </w:lvl>
    <w:lvl w:ilvl="7" w:tplc="66C64570">
      <w:start w:val="1"/>
      <w:numFmt w:val="bullet"/>
      <w:lvlText w:val="o"/>
      <w:lvlJc w:val="left"/>
      <w:pPr>
        <w:ind w:left="5760" w:hanging="360"/>
      </w:pPr>
      <w:rPr>
        <w:rFonts w:ascii="Courier New" w:hAnsi="Courier New" w:hint="default"/>
      </w:rPr>
    </w:lvl>
    <w:lvl w:ilvl="8" w:tplc="4D541412">
      <w:start w:val="1"/>
      <w:numFmt w:val="bullet"/>
      <w:lvlText w:val=""/>
      <w:lvlJc w:val="left"/>
      <w:pPr>
        <w:ind w:left="6480" w:hanging="360"/>
      </w:pPr>
      <w:rPr>
        <w:rFonts w:ascii="Wingdings" w:hAnsi="Wingdings" w:hint="default"/>
      </w:rPr>
    </w:lvl>
  </w:abstractNum>
  <w:abstractNum w:abstractNumId="22" w15:restartNumberingAfterBreak="0">
    <w:nsid w:val="502F57A4"/>
    <w:multiLevelType w:val="hybridMultilevel"/>
    <w:tmpl w:val="FFFFFFFF"/>
    <w:lvl w:ilvl="0" w:tplc="F8405C58">
      <w:start w:val="1"/>
      <w:numFmt w:val="bullet"/>
      <w:lvlText w:val="·"/>
      <w:lvlJc w:val="left"/>
      <w:pPr>
        <w:ind w:left="720" w:hanging="360"/>
      </w:pPr>
      <w:rPr>
        <w:rFonts w:ascii="Symbol" w:hAnsi="Symbol" w:hint="default"/>
      </w:rPr>
    </w:lvl>
    <w:lvl w:ilvl="1" w:tplc="14C89768">
      <w:start w:val="1"/>
      <w:numFmt w:val="bullet"/>
      <w:lvlText w:val="o"/>
      <w:lvlJc w:val="left"/>
      <w:pPr>
        <w:ind w:left="1440" w:hanging="360"/>
      </w:pPr>
      <w:rPr>
        <w:rFonts w:ascii="Courier New" w:hAnsi="Courier New" w:hint="default"/>
      </w:rPr>
    </w:lvl>
    <w:lvl w:ilvl="2" w:tplc="F4B2EDD0">
      <w:start w:val="1"/>
      <w:numFmt w:val="bullet"/>
      <w:lvlText w:val=""/>
      <w:lvlJc w:val="left"/>
      <w:pPr>
        <w:ind w:left="2160" w:hanging="360"/>
      </w:pPr>
      <w:rPr>
        <w:rFonts w:ascii="Wingdings" w:hAnsi="Wingdings" w:hint="default"/>
      </w:rPr>
    </w:lvl>
    <w:lvl w:ilvl="3" w:tplc="F7CE599A">
      <w:start w:val="1"/>
      <w:numFmt w:val="bullet"/>
      <w:lvlText w:val=""/>
      <w:lvlJc w:val="left"/>
      <w:pPr>
        <w:ind w:left="2880" w:hanging="360"/>
      </w:pPr>
      <w:rPr>
        <w:rFonts w:ascii="Symbol" w:hAnsi="Symbol" w:hint="default"/>
      </w:rPr>
    </w:lvl>
    <w:lvl w:ilvl="4" w:tplc="C7302184">
      <w:start w:val="1"/>
      <w:numFmt w:val="bullet"/>
      <w:lvlText w:val="o"/>
      <w:lvlJc w:val="left"/>
      <w:pPr>
        <w:ind w:left="3600" w:hanging="360"/>
      </w:pPr>
      <w:rPr>
        <w:rFonts w:ascii="Courier New" w:hAnsi="Courier New" w:hint="default"/>
      </w:rPr>
    </w:lvl>
    <w:lvl w:ilvl="5" w:tplc="441EA8BA">
      <w:start w:val="1"/>
      <w:numFmt w:val="bullet"/>
      <w:lvlText w:val=""/>
      <w:lvlJc w:val="left"/>
      <w:pPr>
        <w:ind w:left="4320" w:hanging="360"/>
      </w:pPr>
      <w:rPr>
        <w:rFonts w:ascii="Wingdings" w:hAnsi="Wingdings" w:hint="default"/>
      </w:rPr>
    </w:lvl>
    <w:lvl w:ilvl="6" w:tplc="8AB0E56C">
      <w:start w:val="1"/>
      <w:numFmt w:val="bullet"/>
      <w:lvlText w:val=""/>
      <w:lvlJc w:val="left"/>
      <w:pPr>
        <w:ind w:left="5040" w:hanging="360"/>
      </w:pPr>
      <w:rPr>
        <w:rFonts w:ascii="Symbol" w:hAnsi="Symbol" w:hint="default"/>
      </w:rPr>
    </w:lvl>
    <w:lvl w:ilvl="7" w:tplc="0D7E0A74">
      <w:start w:val="1"/>
      <w:numFmt w:val="bullet"/>
      <w:lvlText w:val="o"/>
      <w:lvlJc w:val="left"/>
      <w:pPr>
        <w:ind w:left="5760" w:hanging="360"/>
      </w:pPr>
      <w:rPr>
        <w:rFonts w:ascii="Courier New" w:hAnsi="Courier New" w:hint="default"/>
      </w:rPr>
    </w:lvl>
    <w:lvl w:ilvl="8" w:tplc="6EF8838C">
      <w:start w:val="1"/>
      <w:numFmt w:val="bullet"/>
      <w:lvlText w:val=""/>
      <w:lvlJc w:val="left"/>
      <w:pPr>
        <w:ind w:left="6480" w:hanging="360"/>
      </w:pPr>
      <w:rPr>
        <w:rFonts w:ascii="Wingdings" w:hAnsi="Wingdings" w:hint="default"/>
      </w:rPr>
    </w:lvl>
  </w:abstractNum>
  <w:abstractNum w:abstractNumId="23" w15:restartNumberingAfterBreak="0">
    <w:nsid w:val="50CE279F"/>
    <w:multiLevelType w:val="hybridMultilevel"/>
    <w:tmpl w:val="FFFFFFFF"/>
    <w:lvl w:ilvl="0" w:tplc="6BB6A414">
      <w:start w:val="1"/>
      <w:numFmt w:val="bullet"/>
      <w:lvlText w:val="·"/>
      <w:lvlJc w:val="left"/>
      <w:pPr>
        <w:ind w:left="720" w:hanging="360"/>
      </w:pPr>
      <w:rPr>
        <w:rFonts w:ascii="Symbol" w:hAnsi="Symbol" w:hint="default"/>
      </w:rPr>
    </w:lvl>
    <w:lvl w:ilvl="1" w:tplc="1A2EC93A">
      <w:start w:val="1"/>
      <w:numFmt w:val="bullet"/>
      <w:lvlText w:val="o"/>
      <w:lvlJc w:val="left"/>
      <w:pPr>
        <w:ind w:left="1440" w:hanging="360"/>
      </w:pPr>
      <w:rPr>
        <w:rFonts w:ascii="Courier New" w:hAnsi="Courier New" w:hint="default"/>
      </w:rPr>
    </w:lvl>
    <w:lvl w:ilvl="2" w:tplc="5088D62E">
      <w:start w:val="1"/>
      <w:numFmt w:val="bullet"/>
      <w:lvlText w:val=""/>
      <w:lvlJc w:val="left"/>
      <w:pPr>
        <w:ind w:left="2160" w:hanging="360"/>
      </w:pPr>
      <w:rPr>
        <w:rFonts w:ascii="Wingdings" w:hAnsi="Wingdings" w:hint="default"/>
      </w:rPr>
    </w:lvl>
    <w:lvl w:ilvl="3" w:tplc="1FEE737E">
      <w:start w:val="1"/>
      <w:numFmt w:val="bullet"/>
      <w:lvlText w:val=""/>
      <w:lvlJc w:val="left"/>
      <w:pPr>
        <w:ind w:left="2880" w:hanging="360"/>
      </w:pPr>
      <w:rPr>
        <w:rFonts w:ascii="Symbol" w:hAnsi="Symbol" w:hint="default"/>
      </w:rPr>
    </w:lvl>
    <w:lvl w:ilvl="4" w:tplc="44E2E7A8">
      <w:start w:val="1"/>
      <w:numFmt w:val="bullet"/>
      <w:lvlText w:val="o"/>
      <w:lvlJc w:val="left"/>
      <w:pPr>
        <w:ind w:left="3600" w:hanging="360"/>
      </w:pPr>
      <w:rPr>
        <w:rFonts w:ascii="Courier New" w:hAnsi="Courier New" w:hint="default"/>
      </w:rPr>
    </w:lvl>
    <w:lvl w:ilvl="5" w:tplc="97BC6B6C">
      <w:start w:val="1"/>
      <w:numFmt w:val="bullet"/>
      <w:lvlText w:val=""/>
      <w:lvlJc w:val="left"/>
      <w:pPr>
        <w:ind w:left="4320" w:hanging="360"/>
      </w:pPr>
      <w:rPr>
        <w:rFonts w:ascii="Wingdings" w:hAnsi="Wingdings" w:hint="default"/>
      </w:rPr>
    </w:lvl>
    <w:lvl w:ilvl="6" w:tplc="98D0DCB6">
      <w:start w:val="1"/>
      <w:numFmt w:val="bullet"/>
      <w:lvlText w:val=""/>
      <w:lvlJc w:val="left"/>
      <w:pPr>
        <w:ind w:left="5040" w:hanging="360"/>
      </w:pPr>
      <w:rPr>
        <w:rFonts w:ascii="Symbol" w:hAnsi="Symbol" w:hint="default"/>
      </w:rPr>
    </w:lvl>
    <w:lvl w:ilvl="7" w:tplc="DE864D94">
      <w:start w:val="1"/>
      <w:numFmt w:val="bullet"/>
      <w:lvlText w:val="o"/>
      <w:lvlJc w:val="left"/>
      <w:pPr>
        <w:ind w:left="5760" w:hanging="360"/>
      </w:pPr>
      <w:rPr>
        <w:rFonts w:ascii="Courier New" w:hAnsi="Courier New" w:hint="default"/>
      </w:rPr>
    </w:lvl>
    <w:lvl w:ilvl="8" w:tplc="B55613EE">
      <w:start w:val="1"/>
      <w:numFmt w:val="bullet"/>
      <w:lvlText w:val=""/>
      <w:lvlJc w:val="left"/>
      <w:pPr>
        <w:ind w:left="6480" w:hanging="360"/>
      </w:pPr>
      <w:rPr>
        <w:rFonts w:ascii="Wingdings" w:hAnsi="Wingdings" w:hint="default"/>
      </w:rPr>
    </w:lvl>
  </w:abstractNum>
  <w:abstractNum w:abstractNumId="24" w15:restartNumberingAfterBreak="0">
    <w:nsid w:val="522647E8"/>
    <w:multiLevelType w:val="hybridMultilevel"/>
    <w:tmpl w:val="A40AC6B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A5170"/>
    <w:multiLevelType w:val="hybridMultilevel"/>
    <w:tmpl w:val="FFFFFFFF"/>
    <w:lvl w:ilvl="0" w:tplc="FDF080BE">
      <w:start w:val="1"/>
      <w:numFmt w:val="bullet"/>
      <w:lvlText w:val="·"/>
      <w:lvlJc w:val="left"/>
      <w:pPr>
        <w:ind w:left="720" w:hanging="360"/>
      </w:pPr>
      <w:rPr>
        <w:rFonts w:ascii="Symbol" w:hAnsi="Symbol" w:hint="default"/>
      </w:rPr>
    </w:lvl>
    <w:lvl w:ilvl="1" w:tplc="63F2AB86">
      <w:start w:val="1"/>
      <w:numFmt w:val="bullet"/>
      <w:lvlText w:val="o"/>
      <w:lvlJc w:val="left"/>
      <w:pPr>
        <w:ind w:left="1440" w:hanging="360"/>
      </w:pPr>
      <w:rPr>
        <w:rFonts w:ascii="Courier New" w:hAnsi="Courier New" w:hint="default"/>
      </w:rPr>
    </w:lvl>
    <w:lvl w:ilvl="2" w:tplc="BD923CBA">
      <w:start w:val="1"/>
      <w:numFmt w:val="bullet"/>
      <w:lvlText w:val=""/>
      <w:lvlJc w:val="left"/>
      <w:pPr>
        <w:ind w:left="2160" w:hanging="360"/>
      </w:pPr>
      <w:rPr>
        <w:rFonts w:ascii="Wingdings" w:hAnsi="Wingdings" w:hint="default"/>
      </w:rPr>
    </w:lvl>
    <w:lvl w:ilvl="3" w:tplc="08D428E6">
      <w:start w:val="1"/>
      <w:numFmt w:val="bullet"/>
      <w:lvlText w:val=""/>
      <w:lvlJc w:val="left"/>
      <w:pPr>
        <w:ind w:left="2880" w:hanging="360"/>
      </w:pPr>
      <w:rPr>
        <w:rFonts w:ascii="Symbol" w:hAnsi="Symbol" w:hint="default"/>
      </w:rPr>
    </w:lvl>
    <w:lvl w:ilvl="4" w:tplc="8A627A22">
      <w:start w:val="1"/>
      <w:numFmt w:val="bullet"/>
      <w:lvlText w:val="o"/>
      <w:lvlJc w:val="left"/>
      <w:pPr>
        <w:ind w:left="3600" w:hanging="360"/>
      </w:pPr>
      <w:rPr>
        <w:rFonts w:ascii="Courier New" w:hAnsi="Courier New" w:hint="default"/>
      </w:rPr>
    </w:lvl>
    <w:lvl w:ilvl="5" w:tplc="F654830A">
      <w:start w:val="1"/>
      <w:numFmt w:val="bullet"/>
      <w:lvlText w:val=""/>
      <w:lvlJc w:val="left"/>
      <w:pPr>
        <w:ind w:left="4320" w:hanging="360"/>
      </w:pPr>
      <w:rPr>
        <w:rFonts w:ascii="Wingdings" w:hAnsi="Wingdings" w:hint="default"/>
      </w:rPr>
    </w:lvl>
    <w:lvl w:ilvl="6" w:tplc="84FA0CE8">
      <w:start w:val="1"/>
      <w:numFmt w:val="bullet"/>
      <w:lvlText w:val=""/>
      <w:lvlJc w:val="left"/>
      <w:pPr>
        <w:ind w:left="5040" w:hanging="360"/>
      </w:pPr>
      <w:rPr>
        <w:rFonts w:ascii="Symbol" w:hAnsi="Symbol" w:hint="default"/>
      </w:rPr>
    </w:lvl>
    <w:lvl w:ilvl="7" w:tplc="8F681E9C">
      <w:start w:val="1"/>
      <w:numFmt w:val="bullet"/>
      <w:lvlText w:val="o"/>
      <w:lvlJc w:val="left"/>
      <w:pPr>
        <w:ind w:left="5760" w:hanging="360"/>
      </w:pPr>
      <w:rPr>
        <w:rFonts w:ascii="Courier New" w:hAnsi="Courier New" w:hint="default"/>
      </w:rPr>
    </w:lvl>
    <w:lvl w:ilvl="8" w:tplc="89C84632">
      <w:start w:val="1"/>
      <w:numFmt w:val="bullet"/>
      <w:lvlText w:val=""/>
      <w:lvlJc w:val="left"/>
      <w:pPr>
        <w:ind w:left="6480" w:hanging="360"/>
      </w:pPr>
      <w:rPr>
        <w:rFonts w:ascii="Wingdings" w:hAnsi="Wingdings" w:hint="default"/>
      </w:rPr>
    </w:lvl>
  </w:abstractNum>
  <w:abstractNum w:abstractNumId="26" w15:restartNumberingAfterBreak="0">
    <w:nsid w:val="5BCB40D9"/>
    <w:multiLevelType w:val="hybridMultilevel"/>
    <w:tmpl w:val="FFFFFFFF"/>
    <w:lvl w:ilvl="0" w:tplc="F198E444">
      <w:start w:val="1"/>
      <w:numFmt w:val="bullet"/>
      <w:lvlText w:val="·"/>
      <w:lvlJc w:val="left"/>
      <w:pPr>
        <w:ind w:left="720" w:hanging="360"/>
      </w:pPr>
      <w:rPr>
        <w:rFonts w:ascii="Symbol" w:hAnsi="Symbol" w:hint="default"/>
      </w:rPr>
    </w:lvl>
    <w:lvl w:ilvl="1" w:tplc="96326F84">
      <w:start w:val="1"/>
      <w:numFmt w:val="bullet"/>
      <w:lvlText w:val="o"/>
      <w:lvlJc w:val="left"/>
      <w:pPr>
        <w:ind w:left="1440" w:hanging="360"/>
      </w:pPr>
      <w:rPr>
        <w:rFonts w:ascii="Courier New" w:hAnsi="Courier New" w:hint="default"/>
      </w:rPr>
    </w:lvl>
    <w:lvl w:ilvl="2" w:tplc="A0FEB3F4">
      <w:start w:val="1"/>
      <w:numFmt w:val="bullet"/>
      <w:lvlText w:val=""/>
      <w:lvlJc w:val="left"/>
      <w:pPr>
        <w:ind w:left="2160" w:hanging="360"/>
      </w:pPr>
      <w:rPr>
        <w:rFonts w:ascii="Wingdings" w:hAnsi="Wingdings" w:hint="default"/>
      </w:rPr>
    </w:lvl>
    <w:lvl w:ilvl="3" w:tplc="22CAEDBC">
      <w:start w:val="1"/>
      <w:numFmt w:val="bullet"/>
      <w:lvlText w:val=""/>
      <w:lvlJc w:val="left"/>
      <w:pPr>
        <w:ind w:left="2880" w:hanging="360"/>
      </w:pPr>
      <w:rPr>
        <w:rFonts w:ascii="Symbol" w:hAnsi="Symbol" w:hint="default"/>
      </w:rPr>
    </w:lvl>
    <w:lvl w:ilvl="4" w:tplc="DBD89318">
      <w:start w:val="1"/>
      <w:numFmt w:val="bullet"/>
      <w:lvlText w:val="o"/>
      <w:lvlJc w:val="left"/>
      <w:pPr>
        <w:ind w:left="3600" w:hanging="360"/>
      </w:pPr>
      <w:rPr>
        <w:rFonts w:ascii="Courier New" w:hAnsi="Courier New" w:hint="default"/>
      </w:rPr>
    </w:lvl>
    <w:lvl w:ilvl="5" w:tplc="7488EB02">
      <w:start w:val="1"/>
      <w:numFmt w:val="bullet"/>
      <w:lvlText w:val=""/>
      <w:lvlJc w:val="left"/>
      <w:pPr>
        <w:ind w:left="4320" w:hanging="360"/>
      </w:pPr>
      <w:rPr>
        <w:rFonts w:ascii="Wingdings" w:hAnsi="Wingdings" w:hint="default"/>
      </w:rPr>
    </w:lvl>
    <w:lvl w:ilvl="6" w:tplc="535A30AE">
      <w:start w:val="1"/>
      <w:numFmt w:val="bullet"/>
      <w:lvlText w:val=""/>
      <w:lvlJc w:val="left"/>
      <w:pPr>
        <w:ind w:left="5040" w:hanging="360"/>
      </w:pPr>
      <w:rPr>
        <w:rFonts w:ascii="Symbol" w:hAnsi="Symbol" w:hint="default"/>
      </w:rPr>
    </w:lvl>
    <w:lvl w:ilvl="7" w:tplc="DD6AE860">
      <w:start w:val="1"/>
      <w:numFmt w:val="bullet"/>
      <w:lvlText w:val="o"/>
      <w:lvlJc w:val="left"/>
      <w:pPr>
        <w:ind w:left="5760" w:hanging="360"/>
      </w:pPr>
      <w:rPr>
        <w:rFonts w:ascii="Courier New" w:hAnsi="Courier New" w:hint="default"/>
      </w:rPr>
    </w:lvl>
    <w:lvl w:ilvl="8" w:tplc="37CE48C2">
      <w:start w:val="1"/>
      <w:numFmt w:val="bullet"/>
      <w:lvlText w:val=""/>
      <w:lvlJc w:val="left"/>
      <w:pPr>
        <w:ind w:left="6480" w:hanging="360"/>
      </w:pPr>
      <w:rPr>
        <w:rFonts w:ascii="Wingdings" w:hAnsi="Wingdings" w:hint="default"/>
      </w:rPr>
    </w:lvl>
  </w:abstractNum>
  <w:abstractNum w:abstractNumId="27" w15:restartNumberingAfterBreak="0">
    <w:nsid w:val="5C8C43F3"/>
    <w:multiLevelType w:val="hybridMultilevel"/>
    <w:tmpl w:val="FFFFFFFF"/>
    <w:lvl w:ilvl="0" w:tplc="230E4C92">
      <w:start w:val="1"/>
      <w:numFmt w:val="bullet"/>
      <w:lvlText w:val="·"/>
      <w:lvlJc w:val="left"/>
      <w:pPr>
        <w:ind w:left="720" w:hanging="360"/>
      </w:pPr>
      <w:rPr>
        <w:rFonts w:ascii="Symbol" w:hAnsi="Symbol" w:hint="default"/>
      </w:rPr>
    </w:lvl>
    <w:lvl w:ilvl="1" w:tplc="0F26686E">
      <w:start w:val="1"/>
      <w:numFmt w:val="bullet"/>
      <w:lvlText w:val="o"/>
      <w:lvlJc w:val="left"/>
      <w:pPr>
        <w:ind w:left="1440" w:hanging="360"/>
      </w:pPr>
      <w:rPr>
        <w:rFonts w:ascii="Courier New" w:hAnsi="Courier New" w:hint="default"/>
      </w:rPr>
    </w:lvl>
    <w:lvl w:ilvl="2" w:tplc="A1524274">
      <w:start w:val="1"/>
      <w:numFmt w:val="bullet"/>
      <w:lvlText w:val=""/>
      <w:lvlJc w:val="left"/>
      <w:pPr>
        <w:ind w:left="2160" w:hanging="360"/>
      </w:pPr>
      <w:rPr>
        <w:rFonts w:ascii="Wingdings" w:hAnsi="Wingdings" w:hint="default"/>
      </w:rPr>
    </w:lvl>
    <w:lvl w:ilvl="3" w:tplc="D8EEC2D6">
      <w:start w:val="1"/>
      <w:numFmt w:val="bullet"/>
      <w:lvlText w:val=""/>
      <w:lvlJc w:val="left"/>
      <w:pPr>
        <w:ind w:left="2880" w:hanging="360"/>
      </w:pPr>
      <w:rPr>
        <w:rFonts w:ascii="Symbol" w:hAnsi="Symbol" w:hint="default"/>
      </w:rPr>
    </w:lvl>
    <w:lvl w:ilvl="4" w:tplc="1B56FC50">
      <w:start w:val="1"/>
      <w:numFmt w:val="bullet"/>
      <w:lvlText w:val="o"/>
      <w:lvlJc w:val="left"/>
      <w:pPr>
        <w:ind w:left="3600" w:hanging="360"/>
      </w:pPr>
      <w:rPr>
        <w:rFonts w:ascii="Courier New" w:hAnsi="Courier New" w:hint="default"/>
      </w:rPr>
    </w:lvl>
    <w:lvl w:ilvl="5" w:tplc="2996CB46">
      <w:start w:val="1"/>
      <w:numFmt w:val="bullet"/>
      <w:lvlText w:val=""/>
      <w:lvlJc w:val="left"/>
      <w:pPr>
        <w:ind w:left="4320" w:hanging="360"/>
      </w:pPr>
      <w:rPr>
        <w:rFonts w:ascii="Wingdings" w:hAnsi="Wingdings" w:hint="default"/>
      </w:rPr>
    </w:lvl>
    <w:lvl w:ilvl="6" w:tplc="CA8CE4F8">
      <w:start w:val="1"/>
      <w:numFmt w:val="bullet"/>
      <w:lvlText w:val=""/>
      <w:lvlJc w:val="left"/>
      <w:pPr>
        <w:ind w:left="5040" w:hanging="360"/>
      </w:pPr>
      <w:rPr>
        <w:rFonts w:ascii="Symbol" w:hAnsi="Symbol" w:hint="default"/>
      </w:rPr>
    </w:lvl>
    <w:lvl w:ilvl="7" w:tplc="87069890">
      <w:start w:val="1"/>
      <w:numFmt w:val="bullet"/>
      <w:lvlText w:val="o"/>
      <w:lvlJc w:val="left"/>
      <w:pPr>
        <w:ind w:left="5760" w:hanging="360"/>
      </w:pPr>
      <w:rPr>
        <w:rFonts w:ascii="Courier New" w:hAnsi="Courier New" w:hint="default"/>
      </w:rPr>
    </w:lvl>
    <w:lvl w:ilvl="8" w:tplc="5D8890EA">
      <w:start w:val="1"/>
      <w:numFmt w:val="bullet"/>
      <w:lvlText w:val=""/>
      <w:lvlJc w:val="left"/>
      <w:pPr>
        <w:ind w:left="6480" w:hanging="360"/>
      </w:pPr>
      <w:rPr>
        <w:rFonts w:ascii="Wingdings" w:hAnsi="Wingdings" w:hint="default"/>
      </w:rPr>
    </w:lvl>
  </w:abstractNum>
  <w:abstractNum w:abstractNumId="28"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391DD2"/>
    <w:multiLevelType w:val="hybridMultilevel"/>
    <w:tmpl w:val="FFFFFFFF"/>
    <w:lvl w:ilvl="0" w:tplc="8C868CD6">
      <w:start w:val="1"/>
      <w:numFmt w:val="bullet"/>
      <w:lvlText w:val="·"/>
      <w:lvlJc w:val="left"/>
      <w:pPr>
        <w:ind w:left="720" w:hanging="360"/>
      </w:pPr>
      <w:rPr>
        <w:rFonts w:ascii="Symbol" w:hAnsi="Symbol" w:hint="default"/>
      </w:rPr>
    </w:lvl>
    <w:lvl w:ilvl="1" w:tplc="62024612">
      <w:start w:val="1"/>
      <w:numFmt w:val="bullet"/>
      <w:lvlText w:val="o"/>
      <w:lvlJc w:val="left"/>
      <w:pPr>
        <w:ind w:left="1440" w:hanging="360"/>
      </w:pPr>
      <w:rPr>
        <w:rFonts w:ascii="Courier New" w:hAnsi="Courier New" w:hint="default"/>
      </w:rPr>
    </w:lvl>
    <w:lvl w:ilvl="2" w:tplc="8202FEA4">
      <w:start w:val="1"/>
      <w:numFmt w:val="bullet"/>
      <w:lvlText w:val=""/>
      <w:lvlJc w:val="left"/>
      <w:pPr>
        <w:ind w:left="2160" w:hanging="360"/>
      </w:pPr>
      <w:rPr>
        <w:rFonts w:ascii="Wingdings" w:hAnsi="Wingdings" w:hint="default"/>
      </w:rPr>
    </w:lvl>
    <w:lvl w:ilvl="3" w:tplc="835001F2">
      <w:start w:val="1"/>
      <w:numFmt w:val="bullet"/>
      <w:lvlText w:val=""/>
      <w:lvlJc w:val="left"/>
      <w:pPr>
        <w:ind w:left="2880" w:hanging="360"/>
      </w:pPr>
      <w:rPr>
        <w:rFonts w:ascii="Symbol" w:hAnsi="Symbol" w:hint="default"/>
      </w:rPr>
    </w:lvl>
    <w:lvl w:ilvl="4" w:tplc="D9145400">
      <w:start w:val="1"/>
      <w:numFmt w:val="bullet"/>
      <w:lvlText w:val="o"/>
      <w:lvlJc w:val="left"/>
      <w:pPr>
        <w:ind w:left="3600" w:hanging="360"/>
      </w:pPr>
      <w:rPr>
        <w:rFonts w:ascii="Courier New" w:hAnsi="Courier New" w:hint="default"/>
      </w:rPr>
    </w:lvl>
    <w:lvl w:ilvl="5" w:tplc="00947C2E">
      <w:start w:val="1"/>
      <w:numFmt w:val="bullet"/>
      <w:lvlText w:val=""/>
      <w:lvlJc w:val="left"/>
      <w:pPr>
        <w:ind w:left="4320" w:hanging="360"/>
      </w:pPr>
      <w:rPr>
        <w:rFonts w:ascii="Wingdings" w:hAnsi="Wingdings" w:hint="default"/>
      </w:rPr>
    </w:lvl>
    <w:lvl w:ilvl="6" w:tplc="68F4B174">
      <w:start w:val="1"/>
      <w:numFmt w:val="bullet"/>
      <w:lvlText w:val=""/>
      <w:lvlJc w:val="left"/>
      <w:pPr>
        <w:ind w:left="5040" w:hanging="360"/>
      </w:pPr>
      <w:rPr>
        <w:rFonts w:ascii="Symbol" w:hAnsi="Symbol" w:hint="default"/>
      </w:rPr>
    </w:lvl>
    <w:lvl w:ilvl="7" w:tplc="4DB6C50A">
      <w:start w:val="1"/>
      <w:numFmt w:val="bullet"/>
      <w:lvlText w:val="o"/>
      <w:lvlJc w:val="left"/>
      <w:pPr>
        <w:ind w:left="5760" w:hanging="360"/>
      </w:pPr>
      <w:rPr>
        <w:rFonts w:ascii="Courier New" w:hAnsi="Courier New" w:hint="default"/>
      </w:rPr>
    </w:lvl>
    <w:lvl w:ilvl="8" w:tplc="AB10069C">
      <w:start w:val="1"/>
      <w:numFmt w:val="bullet"/>
      <w:lvlText w:val=""/>
      <w:lvlJc w:val="left"/>
      <w:pPr>
        <w:ind w:left="6480" w:hanging="360"/>
      </w:pPr>
      <w:rPr>
        <w:rFonts w:ascii="Wingdings" w:hAnsi="Wingdings" w:hint="default"/>
      </w:rPr>
    </w:lvl>
  </w:abstractNum>
  <w:abstractNum w:abstractNumId="32" w15:restartNumberingAfterBreak="0">
    <w:nsid w:val="68B23150"/>
    <w:multiLevelType w:val="hybridMultilevel"/>
    <w:tmpl w:val="E442361A"/>
    <w:lvl w:ilvl="0" w:tplc="0409000F">
      <w:start w:val="1"/>
      <w:numFmt w:val="decimal"/>
      <w:lvlText w:val="%1."/>
      <w:lvlJc w:val="left"/>
      <w:pPr>
        <w:ind w:left="720" w:hanging="360"/>
      </w:pPr>
      <w:rPr>
        <w:rFonts w:hint="default"/>
        <w:color w:val="31849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F67FD"/>
    <w:multiLevelType w:val="hybridMultilevel"/>
    <w:tmpl w:val="1FA69132"/>
    <w:lvl w:ilvl="0" w:tplc="1BAC1EE6">
      <w:start w:val="1"/>
      <w:numFmt w:val="bullet"/>
      <w:lvlText w:val=""/>
      <w:lvlJc w:val="left"/>
      <w:pPr>
        <w:ind w:left="720" w:hanging="360"/>
      </w:pPr>
      <w:rPr>
        <w:rFonts w:ascii="Symbol" w:hAnsi="Symbol" w:cs="Symbol" w:hint="default"/>
        <w:color w:val="31849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41389B"/>
    <w:multiLevelType w:val="hybridMultilevel"/>
    <w:tmpl w:val="FFFFFFFF"/>
    <w:lvl w:ilvl="0" w:tplc="8A7419CE">
      <w:start w:val="1"/>
      <w:numFmt w:val="bullet"/>
      <w:lvlText w:val="·"/>
      <w:lvlJc w:val="left"/>
      <w:pPr>
        <w:ind w:left="720" w:hanging="360"/>
      </w:pPr>
      <w:rPr>
        <w:rFonts w:ascii="Symbol" w:hAnsi="Symbol" w:hint="default"/>
      </w:rPr>
    </w:lvl>
    <w:lvl w:ilvl="1" w:tplc="50D08D8E">
      <w:start w:val="1"/>
      <w:numFmt w:val="bullet"/>
      <w:lvlText w:val="o"/>
      <w:lvlJc w:val="left"/>
      <w:pPr>
        <w:ind w:left="1440" w:hanging="360"/>
      </w:pPr>
      <w:rPr>
        <w:rFonts w:ascii="Courier New" w:hAnsi="Courier New" w:hint="default"/>
      </w:rPr>
    </w:lvl>
    <w:lvl w:ilvl="2" w:tplc="07D4BE70">
      <w:start w:val="1"/>
      <w:numFmt w:val="bullet"/>
      <w:lvlText w:val=""/>
      <w:lvlJc w:val="left"/>
      <w:pPr>
        <w:ind w:left="2160" w:hanging="360"/>
      </w:pPr>
      <w:rPr>
        <w:rFonts w:ascii="Wingdings" w:hAnsi="Wingdings" w:hint="default"/>
      </w:rPr>
    </w:lvl>
    <w:lvl w:ilvl="3" w:tplc="7A6E3ED8">
      <w:start w:val="1"/>
      <w:numFmt w:val="bullet"/>
      <w:lvlText w:val=""/>
      <w:lvlJc w:val="left"/>
      <w:pPr>
        <w:ind w:left="2880" w:hanging="360"/>
      </w:pPr>
      <w:rPr>
        <w:rFonts w:ascii="Symbol" w:hAnsi="Symbol" w:hint="default"/>
      </w:rPr>
    </w:lvl>
    <w:lvl w:ilvl="4" w:tplc="3792512C">
      <w:start w:val="1"/>
      <w:numFmt w:val="bullet"/>
      <w:lvlText w:val="o"/>
      <w:lvlJc w:val="left"/>
      <w:pPr>
        <w:ind w:left="3600" w:hanging="360"/>
      </w:pPr>
      <w:rPr>
        <w:rFonts w:ascii="Courier New" w:hAnsi="Courier New" w:hint="default"/>
      </w:rPr>
    </w:lvl>
    <w:lvl w:ilvl="5" w:tplc="953E01DE">
      <w:start w:val="1"/>
      <w:numFmt w:val="bullet"/>
      <w:lvlText w:val=""/>
      <w:lvlJc w:val="left"/>
      <w:pPr>
        <w:ind w:left="4320" w:hanging="360"/>
      </w:pPr>
      <w:rPr>
        <w:rFonts w:ascii="Wingdings" w:hAnsi="Wingdings" w:hint="default"/>
      </w:rPr>
    </w:lvl>
    <w:lvl w:ilvl="6" w:tplc="DE68F282">
      <w:start w:val="1"/>
      <w:numFmt w:val="bullet"/>
      <w:lvlText w:val=""/>
      <w:lvlJc w:val="left"/>
      <w:pPr>
        <w:ind w:left="5040" w:hanging="360"/>
      </w:pPr>
      <w:rPr>
        <w:rFonts w:ascii="Symbol" w:hAnsi="Symbol" w:hint="default"/>
      </w:rPr>
    </w:lvl>
    <w:lvl w:ilvl="7" w:tplc="11F429A8">
      <w:start w:val="1"/>
      <w:numFmt w:val="bullet"/>
      <w:lvlText w:val="o"/>
      <w:lvlJc w:val="left"/>
      <w:pPr>
        <w:ind w:left="5760" w:hanging="360"/>
      </w:pPr>
      <w:rPr>
        <w:rFonts w:ascii="Courier New" w:hAnsi="Courier New" w:hint="default"/>
      </w:rPr>
    </w:lvl>
    <w:lvl w:ilvl="8" w:tplc="79089156">
      <w:start w:val="1"/>
      <w:numFmt w:val="bullet"/>
      <w:lvlText w:val=""/>
      <w:lvlJc w:val="left"/>
      <w:pPr>
        <w:ind w:left="6480" w:hanging="360"/>
      </w:pPr>
      <w:rPr>
        <w:rFonts w:ascii="Wingdings" w:hAnsi="Wingdings" w:hint="default"/>
      </w:rPr>
    </w:lvl>
  </w:abstractNum>
  <w:abstractNum w:abstractNumId="35" w15:restartNumberingAfterBreak="0">
    <w:nsid w:val="696522F1"/>
    <w:multiLevelType w:val="hybridMultilevel"/>
    <w:tmpl w:val="FFFFFFFF"/>
    <w:lvl w:ilvl="0" w:tplc="82BAA7F6">
      <w:start w:val="1"/>
      <w:numFmt w:val="bullet"/>
      <w:lvlText w:val="·"/>
      <w:lvlJc w:val="left"/>
      <w:pPr>
        <w:ind w:left="720" w:hanging="360"/>
      </w:pPr>
      <w:rPr>
        <w:rFonts w:ascii="Symbol" w:hAnsi="Symbol" w:hint="default"/>
      </w:rPr>
    </w:lvl>
    <w:lvl w:ilvl="1" w:tplc="1D5A45CC">
      <w:start w:val="1"/>
      <w:numFmt w:val="bullet"/>
      <w:lvlText w:val="o"/>
      <w:lvlJc w:val="left"/>
      <w:pPr>
        <w:ind w:left="1440" w:hanging="360"/>
      </w:pPr>
      <w:rPr>
        <w:rFonts w:ascii="Courier New" w:hAnsi="Courier New" w:hint="default"/>
      </w:rPr>
    </w:lvl>
    <w:lvl w:ilvl="2" w:tplc="F9CA6218">
      <w:start w:val="1"/>
      <w:numFmt w:val="bullet"/>
      <w:lvlText w:val=""/>
      <w:lvlJc w:val="left"/>
      <w:pPr>
        <w:ind w:left="2160" w:hanging="360"/>
      </w:pPr>
      <w:rPr>
        <w:rFonts w:ascii="Wingdings" w:hAnsi="Wingdings" w:hint="default"/>
      </w:rPr>
    </w:lvl>
    <w:lvl w:ilvl="3" w:tplc="9B323788">
      <w:start w:val="1"/>
      <w:numFmt w:val="bullet"/>
      <w:lvlText w:val=""/>
      <w:lvlJc w:val="left"/>
      <w:pPr>
        <w:ind w:left="2880" w:hanging="360"/>
      </w:pPr>
      <w:rPr>
        <w:rFonts w:ascii="Symbol" w:hAnsi="Symbol" w:hint="default"/>
      </w:rPr>
    </w:lvl>
    <w:lvl w:ilvl="4" w:tplc="C9AEC822">
      <w:start w:val="1"/>
      <w:numFmt w:val="bullet"/>
      <w:lvlText w:val="o"/>
      <w:lvlJc w:val="left"/>
      <w:pPr>
        <w:ind w:left="3600" w:hanging="360"/>
      </w:pPr>
      <w:rPr>
        <w:rFonts w:ascii="Courier New" w:hAnsi="Courier New" w:hint="default"/>
      </w:rPr>
    </w:lvl>
    <w:lvl w:ilvl="5" w:tplc="4E2C7622">
      <w:start w:val="1"/>
      <w:numFmt w:val="bullet"/>
      <w:lvlText w:val=""/>
      <w:lvlJc w:val="left"/>
      <w:pPr>
        <w:ind w:left="4320" w:hanging="360"/>
      </w:pPr>
      <w:rPr>
        <w:rFonts w:ascii="Wingdings" w:hAnsi="Wingdings" w:hint="default"/>
      </w:rPr>
    </w:lvl>
    <w:lvl w:ilvl="6" w:tplc="8F8C5270">
      <w:start w:val="1"/>
      <w:numFmt w:val="bullet"/>
      <w:lvlText w:val=""/>
      <w:lvlJc w:val="left"/>
      <w:pPr>
        <w:ind w:left="5040" w:hanging="360"/>
      </w:pPr>
      <w:rPr>
        <w:rFonts w:ascii="Symbol" w:hAnsi="Symbol" w:hint="default"/>
      </w:rPr>
    </w:lvl>
    <w:lvl w:ilvl="7" w:tplc="059A4EBA">
      <w:start w:val="1"/>
      <w:numFmt w:val="bullet"/>
      <w:lvlText w:val="o"/>
      <w:lvlJc w:val="left"/>
      <w:pPr>
        <w:ind w:left="5760" w:hanging="360"/>
      </w:pPr>
      <w:rPr>
        <w:rFonts w:ascii="Courier New" w:hAnsi="Courier New" w:hint="default"/>
      </w:rPr>
    </w:lvl>
    <w:lvl w:ilvl="8" w:tplc="A94076E6">
      <w:start w:val="1"/>
      <w:numFmt w:val="bullet"/>
      <w:lvlText w:val=""/>
      <w:lvlJc w:val="left"/>
      <w:pPr>
        <w:ind w:left="6480" w:hanging="360"/>
      </w:pPr>
      <w:rPr>
        <w:rFonts w:ascii="Wingdings" w:hAnsi="Wingdings" w:hint="default"/>
      </w:rPr>
    </w:lvl>
  </w:abstractNum>
  <w:abstractNum w:abstractNumId="36" w15:restartNumberingAfterBreak="0">
    <w:nsid w:val="6C8C0AF8"/>
    <w:multiLevelType w:val="hybridMultilevel"/>
    <w:tmpl w:val="FFFFFFFF"/>
    <w:lvl w:ilvl="0" w:tplc="1EEA581C">
      <w:start w:val="1"/>
      <w:numFmt w:val="bullet"/>
      <w:lvlText w:val="·"/>
      <w:lvlJc w:val="left"/>
      <w:pPr>
        <w:ind w:left="720" w:hanging="360"/>
      </w:pPr>
      <w:rPr>
        <w:rFonts w:ascii="Symbol" w:hAnsi="Symbol" w:hint="default"/>
      </w:rPr>
    </w:lvl>
    <w:lvl w:ilvl="1" w:tplc="A34E8520">
      <w:start w:val="1"/>
      <w:numFmt w:val="bullet"/>
      <w:lvlText w:val="o"/>
      <w:lvlJc w:val="left"/>
      <w:pPr>
        <w:ind w:left="1440" w:hanging="360"/>
      </w:pPr>
      <w:rPr>
        <w:rFonts w:ascii="Courier New" w:hAnsi="Courier New" w:hint="default"/>
      </w:rPr>
    </w:lvl>
    <w:lvl w:ilvl="2" w:tplc="C510A070">
      <w:start w:val="1"/>
      <w:numFmt w:val="bullet"/>
      <w:lvlText w:val=""/>
      <w:lvlJc w:val="left"/>
      <w:pPr>
        <w:ind w:left="2160" w:hanging="360"/>
      </w:pPr>
      <w:rPr>
        <w:rFonts w:ascii="Wingdings" w:hAnsi="Wingdings" w:hint="default"/>
      </w:rPr>
    </w:lvl>
    <w:lvl w:ilvl="3" w:tplc="71124994">
      <w:start w:val="1"/>
      <w:numFmt w:val="bullet"/>
      <w:lvlText w:val=""/>
      <w:lvlJc w:val="left"/>
      <w:pPr>
        <w:ind w:left="2880" w:hanging="360"/>
      </w:pPr>
      <w:rPr>
        <w:rFonts w:ascii="Symbol" w:hAnsi="Symbol" w:hint="default"/>
      </w:rPr>
    </w:lvl>
    <w:lvl w:ilvl="4" w:tplc="FF4227BE">
      <w:start w:val="1"/>
      <w:numFmt w:val="bullet"/>
      <w:lvlText w:val="o"/>
      <w:lvlJc w:val="left"/>
      <w:pPr>
        <w:ind w:left="3600" w:hanging="360"/>
      </w:pPr>
      <w:rPr>
        <w:rFonts w:ascii="Courier New" w:hAnsi="Courier New" w:hint="default"/>
      </w:rPr>
    </w:lvl>
    <w:lvl w:ilvl="5" w:tplc="27AA260C">
      <w:start w:val="1"/>
      <w:numFmt w:val="bullet"/>
      <w:lvlText w:val=""/>
      <w:lvlJc w:val="left"/>
      <w:pPr>
        <w:ind w:left="4320" w:hanging="360"/>
      </w:pPr>
      <w:rPr>
        <w:rFonts w:ascii="Wingdings" w:hAnsi="Wingdings" w:hint="default"/>
      </w:rPr>
    </w:lvl>
    <w:lvl w:ilvl="6" w:tplc="F084A406">
      <w:start w:val="1"/>
      <w:numFmt w:val="bullet"/>
      <w:lvlText w:val=""/>
      <w:lvlJc w:val="left"/>
      <w:pPr>
        <w:ind w:left="5040" w:hanging="360"/>
      </w:pPr>
      <w:rPr>
        <w:rFonts w:ascii="Symbol" w:hAnsi="Symbol" w:hint="default"/>
      </w:rPr>
    </w:lvl>
    <w:lvl w:ilvl="7" w:tplc="F92CCE9C">
      <w:start w:val="1"/>
      <w:numFmt w:val="bullet"/>
      <w:lvlText w:val="o"/>
      <w:lvlJc w:val="left"/>
      <w:pPr>
        <w:ind w:left="5760" w:hanging="360"/>
      </w:pPr>
      <w:rPr>
        <w:rFonts w:ascii="Courier New" w:hAnsi="Courier New" w:hint="default"/>
      </w:rPr>
    </w:lvl>
    <w:lvl w:ilvl="8" w:tplc="DB12FA94">
      <w:start w:val="1"/>
      <w:numFmt w:val="bullet"/>
      <w:lvlText w:val=""/>
      <w:lvlJc w:val="left"/>
      <w:pPr>
        <w:ind w:left="6480" w:hanging="360"/>
      </w:pPr>
      <w:rPr>
        <w:rFonts w:ascii="Wingdings" w:hAnsi="Wingdings" w:hint="default"/>
      </w:rPr>
    </w:lvl>
  </w:abstractNum>
  <w:abstractNum w:abstractNumId="37" w15:restartNumberingAfterBreak="0">
    <w:nsid w:val="6CC05A43"/>
    <w:multiLevelType w:val="hybridMultilevel"/>
    <w:tmpl w:val="FFFFFFFF"/>
    <w:lvl w:ilvl="0" w:tplc="E59633AC">
      <w:start w:val="1"/>
      <w:numFmt w:val="bullet"/>
      <w:lvlText w:val="·"/>
      <w:lvlJc w:val="left"/>
      <w:pPr>
        <w:ind w:left="720" w:hanging="360"/>
      </w:pPr>
      <w:rPr>
        <w:rFonts w:ascii="Symbol" w:hAnsi="Symbol" w:hint="default"/>
      </w:rPr>
    </w:lvl>
    <w:lvl w:ilvl="1" w:tplc="C95686DE">
      <w:start w:val="1"/>
      <w:numFmt w:val="bullet"/>
      <w:lvlText w:val="o"/>
      <w:lvlJc w:val="left"/>
      <w:pPr>
        <w:ind w:left="1440" w:hanging="360"/>
      </w:pPr>
      <w:rPr>
        <w:rFonts w:ascii="Courier New" w:hAnsi="Courier New" w:hint="default"/>
      </w:rPr>
    </w:lvl>
    <w:lvl w:ilvl="2" w:tplc="7B3E6C4A">
      <w:start w:val="1"/>
      <w:numFmt w:val="bullet"/>
      <w:lvlText w:val=""/>
      <w:lvlJc w:val="left"/>
      <w:pPr>
        <w:ind w:left="2160" w:hanging="360"/>
      </w:pPr>
      <w:rPr>
        <w:rFonts w:ascii="Wingdings" w:hAnsi="Wingdings" w:hint="default"/>
      </w:rPr>
    </w:lvl>
    <w:lvl w:ilvl="3" w:tplc="BFBABDEC">
      <w:start w:val="1"/>
      <w:numFmt w:val="bullet"/>
      <w:lvlText w:val=""/>
      <w:lvlJc w:val="left"/>
      <w:pPr>
        <w:ind w:left="2880" w:hanging="360"/>
      </w:pPr>
      <w:rPr>
        <w:rFonts w:ascii="Symbol" w:hAnsi="Symbol" w:hint="default"/>
      </w:rPr>
    </w:lvl>
    <w:lvl w:ilvl="4" w:tplc="89FE6D8A">
      <w:start w:val="1"/>
      <w:numFmt w:val="bullet"/>
      <w:lvlText w:val="o"/>
      <w:lvlJc w:val="left"/>
      <w:pPr>
        <w:ind w:left="3600" w:hanging="360"/>
      </w:pPr>
      <w:rPr>
        <w:rFonts w:ascii="Courier New" w:hAnsi="Courier New" w:hint="default"/>
      </w:rPr>
    </w:lvl>
    <w:lvl w:ilvl="5" w:tplc="DB307C42">
      <w:start w:val="1"/>
      <w:numFmt w:val="bullet"/>
      <w:lvlText w:val=""/>
      <w:lvlJc w:val="left"/>
      <w:pPr>
        <w:ind w:left="4320" w:hanging="360"/>
      </w:pPr>
      <w:rPr>
        <w:rFonts w:ascii="Wingdings" w:hAnsi="Wingdings" w:hint="default"/>
      </w:rPr>
    </w:lvl>
    <w:lvl w:ilvl="6" w:tplc="88A83562">
      <w:start w:val="1"/>
      <w:numFmt w:val="bullet"/>
      <w:lvlText w:val=""/>
      <w:lvlJc w:val="left"/>
      <w:pPr>
        <w:ind w:left="5040" w:hanging="360"/>
      </w:pPr>
      <w:rPr>
        <w:rFonts w:ascii="Symbol" w:hAnsi="Symbol" w:hint="default"/>
      </w:rPr>
    </w:lvl>
    <w:lvl w:ilvl="7" w:tplc="55CA8DC2">
      <w:start w:val="1"/>
      <w:numFmt w:val="bullet"/>
      <w:lvlText w:val="o"/>
      <w:lvlJc w:val="left"/>
      <w:pPr>
        <w:ind w:left="5760" w:hanging="360"/>
      </w:pPr>
      <w:rPr>
        <w:rFonts w:ascii="Courier New" w:hAnsi="Courier New" w:hint="default"/>
      </w:rPr>
    </w:lvl>
    <w:lvl w:ilvl="8" w:tplc="B5CA8632">
      <w:start w:val="1"/>
      <w:numFmt w:val="bullet"/>
      <w:lvlText w:val=""/>
      <w:lvlJc w:val="left"/>
      <w:pPr>
        <w:ind w:left="6480" w:hanging="360"/>
      </w:pPr>
      <w:rPr>
        <w:rFonts w:ascii="Wingdings" w:hAnsi="Wingdings" w:hint="default"/>
      </w:rPr>
    </w:lvl>
  </w:abstractNum>
  <w:abstractNum w:abstractNumId="38" w15:restartNumberingAfterBreak="0">
    <w:nsid w:val="6D970621"/>
    <w:multiLevelType w:val="hybridMultilevel"/>
    <w:tmpl w:val="FFFFFFFF"/>
    <w:lvl w:ilvl="0" w:tplc="AD2CFBFC">
      <w:start w:val="1"/>
      <w:numFmt w:val="bullet"/>
      <w:lvlText w:val="·"/>
      <w:lvlJc w:val="left"/>
      <w:pPr>
        <w:ind w:left="720" w:hanging="360"/>
      </w:pPr>
      <w:rPr>
        <w:rFonts w:ascii="Symbol" w:hAnsi="Symbol" w:hint="default"/>
      </w:rPr>
    </w:lvl>
    <w:lvl w:ilvl="1" w:tplc="9A7E4628">
      <w:start w:val="1"/>
      <w:numFmt w:val="bullet"/>
      <w:lvlText w:val="o"/>
      <w:lvlJc w:val="left"/>
      <w:pPr>
        <w:ind w:left="1440" w:hanging="360"/>
      </w:pPr>
      <w:rPr>
        <w:rFonts w:ascii="Courier New" w:hAnsi="Courier New" w:hint="default"/>
      </w:rPr>
    </w:lvl>
    <w:lvl w:ilvl="2" w:tplc="B9E633F0">
      <w:start w:val="1"/>
      <w:numFmt w:val="bullet"/>
      <w:lvlText w:val=""/>
      <w:lvlJc w:val="left"/>
      <w:pPr>
        <w:ind w:left="2160" w:hanging="360"/>
      </w:pPr>
      <w:rPr>
        <w:rFonts w:ascii="Wingdings" w:hAnsi="Wingdings" w:hint="default"/>
      </w:rPr>
    </w:lvl>
    <w:lvl w:ilvl="3" w:tplc="0C268780">
      <w:start w:val="1"/>
      <w:numFmt w:val="bullet"/>
      <w:lvlText w:val=""/>
      <w:lvlJc w:val="left"/>
      <w:pPr>
        <w:ind w:left="2880" w:hanging="360"/>
      </w:pPr>
      <w:rPr>
        <w:rFonts w:ascii="Symbol" w:hAnsi="Symbol" w:hint="default"/>
      </w:rPr>
    </w:lvl>
    <w:lvl w:ilvl="4" w:tplc="A34C3B38">
      <w:start w:val="1"/>
      <w:numFmt w:val="bullet"/>
      <w:lvlText w:val="o"/>
      <w:lvlJc w:val="left"/>
      <w:pPr>
        <w:ind w:left="3600" w:hanging="360"/>
      </w:pPr>
      <w:rPr>
        <w:rFonts w:ascii="Courier New" w:hAnsi="Courier New" w:hint="default"/>
      </w:rPr>
    </w:lvl>
    <w:lvl w:ilvl="5" w:tplc="64080FEE">
      <w:start w:val="1"/>
      <w:numFmt w:val="bullet"/>
      <w:lvlText w:val=""/>
      <w:lvlJc w:val="left"/>
      <w:pPr>
        <w:ind w:left="4320" w:hanging="360"/>
      </w:pPr>
      <w:rPr>
        <w:rFonts w:ascii="Wingdings" w:hAnsi="Wingdings" w:hint="default"/>
      </w:rPr>
    </w:lvl>
    <w:lvl w:ilvl="6" w:tplc="769A6A0A">
      <w:start w:val="1"/>
      <w:numFmt w:val="bullet"/>
      <w:lvlText w:val=""/>
      <w:lvlJc w:val="left"/>
      <w:pPr>
        <w:ind w:left="5040" w:hanging="360"/>
      </w:pPr>
      <w:rPr>
        <w:rFonts w:ascii="Symbol" w:hAnsi="Symbol" w:hint="default"/>
      </w:rPr>
    </w:lvl>
    <w:lvl w:ilvl="7" w:tplc="A43AD670">
      <w:start w:val="1"/>
      <w:numFmt w:val="bullet"/>
      <w:lvlText w:val="o"/>
      <w:lvlJc w:val="left"/>
      <w:pPr>
        <w:ind w:left="5760" w:hanging="360"/>
      </w:pPr>
      <w:rPr>
        <w:rFonts w:ascii="Courier New" w:hAnsi="Courier New" w:hint="default"/>
      </w:rPr>
    </w:lvl>
    <w:lvl w:ilvl="8" w:tplc="45F07402">
      <w:start w:val="1"/>
      <w:numFmt w:val="bullet"/>
      <w:lvlText w:val=""/>
      <w:lvlJc w:val="left"/>
      <w:pPr>
        <w:ind w:left="6480" w:hanging="360"/>
      </w:pPr>
      <w:rPr>
        <w:rFonts w:ascii="Wingdings" w:hAnsi="Wingdings" w:hint="default"/>
      </w:rPr>
    </w:lvl>
  </w:abstractNum>
  <w:abstractNum w:abstractNumId="39"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D6E51"/>
    <w:multiLevelType w:val="hybridMultilevel"/>
    <w:tmpl w:val="FFFFFFFF"/>
    <w:lvl w:ilvl="0" w:tplc="B590DFD6">
      <w:start w:val="1"/>
      <w:numFmt w:val="bullet"/>
      <w:lvlText w:val="·"/>
      <w:lvlJc w:val="left"/>
      <w:pPr>
        <w:ind w:left="720" w:hanging="360"/>
      </w:pPr>
      <w:rPr>
        <w:rFonts w:ascii="Symbol" w:hAnsi="Symbol" w:hint="default"/>
      </w:rPr>
    </w:lvl>
    <w:lvl w:ilvl="1" w:tplc="9F8688B6">
      <w:start w:val="1"/>
      <w:numFmt w:val="bullet"/>
      <w:lvlText w:val="o"/>
      <w:lvlJc w:val="left"/>
      <w:pPr>
        <w:ind w:left="1440" w:hanging="360"/>
      </w:pPr>
      <w:rPr>
        <w:rFonts w:ascii="Courier New" w:hAnsi="Courier New" w:hint="default"/>
      </w:rPr>
    </w:lvl>
    <w:lvl w:ilvl="2" w:tplc="505EB3FC">
      <w:start w:val="1"/>
      <w:numFmt w:val="bullet"/>
      <w:lvlText w:val=""/>
      <w:lvlJc w:val="left"/>
      <w:pPr>
        <w:ind w:left="2160" w:hanging="360"/>
      </w:pPr>
      <w:rPr>
        <w:rFonts w:ascii="Wingdings" w:hAnsi="Wingdings" w:hint="default"/>
      </w:rPr>
    </w:lvl>
    <w:lvl w:ilvl="3" w:tplc="3EDE29DA">
      <w:start w:val="1"/>
      <w:numFmt w:val="bullet"/>
      <w:lvlText w:val=""/>
      <w:lvlJc w:val="left"/>
      <w:pPr>
        <w:ind w:left="2880" w:hanging="360"/>
      </w:pPr>
      <w:rPr>
        <w:rFonts w:ascii="Symbol" w:hAnsi="Symbol" w:hint="default"/>
      </w:rPr>
    </w:lvl>
    <w:lvl w:ilvl="4" w:tplc="FECA51C2">
      <w:start w:val="1"/>
      <w:numFmt w:val="bullet"/>
      <w:lvlText w:val="o"/>
      <w:lvlJc w:val="left"/>
      <w:pPr>
        <w:ind w:left="3600" w:hanging="360"/>
      </w:pPr>
      <w:rPr>
        <w:rFonts w:ascii="Courier New" w:hAnsi="Courier New" w:hint="default"/>
      </w:rPr>
    </w:lvl>
    <w:lvl w:ilvl="5" w:tplc="CE24B2C6">
      <w:start w:val="1"/>
      <w:numFmt w:val="bullet"/>
      <w:lvlText w:val=""/>
      <w:lvlJc w:val="left"/>
      <w:pPr>
        <w:ind w:left="4320" w:hanging="360"/>
      </w:pPr>
      <w:rPr>
        <w:rFonts w:ascii="Wingdings" w:hAnsi="Wingdings" w:hint="default"/>
      </w:rPr>
    </w:lvl>
    <w:lvl w:ilvl="6" w:tplc="CDD88486">
      <w:start w:val="1"/>
      <w:numFmt w:val="bullet"/>
      <w:lvlText w:val=""/>
      <w:lvlJc w:val="left"/>
      <w:pPr>
        <w:ind w:left="5040" w:hanging="360"/>
      </w:pPr>
      <w:rPr>
        <w:rFonts w:ascii="Symbol" w:hAnsi="Symbol" w:hint="default"/>
      </w:rPr>
    </w:lvl>
    <w:lvl w:ilvl="7" w:tplc="972E554A">
      <w:start w:val="1"/>
      <w:numFmt w:val="bullet"/>
      <w:lvlText w:val="o"/>
      <w:lvlJc w:val="left"/>
      <w:pPr>
        <w:ind w:left="5760" w:hanging="360"/>
      </w:pPr>
      <w:rPr>
        <w:rFonts w:ascii="Courier New" w:hAnsi="Courier New" w:hint="default"/>
      </w:rPr>
    </w:lvl>
    <w:lvl w:ilvl="8" w:tplc="5A54ACC2">
      <w:start w:val="1"/>
      <w:numFmt w:val="bullet"/>
      <w:lvlText w:val=""/>
      <w:lvlJc w:val="left"/>
      <w:pPr>
        <w:ind w:left="6480" w:hanging="360"/>
      </w:pPr>
      <w:rPr>
        <w:rFonts w:ascii="Wingdings" w:hAnsi="Wingdings" w:hint="default"/>
      </w:rPr>
    </w:lvl>
  </w:abstractNum>
  <w:abstractNum w:abstractNumId="41" w15:restartNumberingAfterBreak="0">
    <w:nsid w:val="72BD1DA5"/>
    <w:multiLevelType w:val="hybridMultilevel"/>
    <w:tmpl w:val="FFFFFFFF"/>
    <w:lvl w:ilvl="0" w:tplc="11321720">
      <w:start w:val="1"/>
      <w:numFmt w:val="bullet"/>
      <w:lvlText w:val="·"/>
      <w:lvlJc w:val="left"/>
      <w:pPr>
        <w:ind w:left="720" w:hanging="360"/>
      </w:pPr>
      <w:rPr>
        <w:rFonts w:ascii="Symbol" w:hAnsi="Symbol" w:hint="default"/>
      </w:rPr>
    </w:lvl>
    <w:lvl w:ilvl="1" w:tplc="A72856AC">
      <w:start w:val="1"/>
      <w:numFmt w:val="bullet"/>
      <w:lvlText w:val="o"/>
      <w:lvlJc w:val="left"/>
      <w:pPr>
        <w:ind w:left="1440" w:hanging="360"/>
      </w:pPr>
      <w:rPr>
        <w:rFonts w:ascii="Courier New" w:hAnsi="Courier New" w:hint="default"/>
      </w:rPr>
    </w:lvl>
    <w:lvl w:ilvl="2" w:tplc="91167FBE">
      <w:start w:val="1"/>
      <w:numFmt w:val="bullet"/>
      <w:lvlText w:val=""/>
      <w:lvlJc w:val="left"/>
      <w:pPr>
        <w:ind w:left="2160" w:hanging="360"/>
      </w:pPr>
      <w:rPr>
        <w:rFonts w:ascii="Wingdings" w:hAnsi="Wingdings" w:hint="default"/>
      </w:rPr>
    </w:lvl>
    <w:lvl w:ilvl="3" w:tplc="24DC62C8">
      <w:start w:val="1"/>
      <w:numFmt w:val="bullet"/>
      <w:lvlText w:val=""/>
      <w:lvlJc w:val="left"/>
      <w:pPr>
        <w:ind w:left="2880" w:hanging="360"/>
      </w:pPr>
      <w:rPr>
        <w:rFonts w:ascii="Symbol" w:hAnsi="Symbol" w:hint="default"/>
      </w:rPr>
    </w:lvl>
    <w:lvl w:ilvl="4" w:tplc="08DA11FE">
      <w:start w:val="1"/>
      <w:numFmt w:val="bullet"/>
      <w:lvlText w:val="o"/>
      <w:lvlJc w:val="left"/>
      <w:pPr>
        <w:ind w:left="3600" w:hanging="360"/>
      </w:pPr>
      <w:rPr>
        <w:rFonts w:ascii="Courier New" w:hAnsi="Courier New" w:hint="default"/>
      </w:rPr>
    </w:lvl>
    <w:lvl w:ilvl="5" w:tplc="B95463A4">
      <w:start w:val="1"/>
      <w:numFmt w:val="bullet"/>
      <w:lvlText w:val=""/>
      <w:lvlJc w:val="left"/>
      <w:pPr>
        <w:ind w:left="4320" w:hanging="360"/>
      </w:pPr>
      <w:rPr>
        <w:rFonts w:ascii="Wingdings" w:hAnsi="Wingdings" w:hint="default"/>
      </w:rPr>
    </w:lvl>
    <w:lvl w:ilvl="6" w:tplc="EE5E53C2">
      <w:start w:val="1"/>
      <w:numFmt w:val="bullet"/>
      <w:lvlText w:val=""/>
      <w:lvlJc w:val="left"/>
      <w:pPr>
        <w:ind w:left="5040" w:hanging="360"/>
      </w:pPr>
      <w:rPr>
        <w:rFonts w:ascii="Symbol" w:hAnsi="Symbol" w:hint="default"/>
      </w:rPr>
    </w:lvl>
    <w:lvl w:ilvl="7" w:tplc="CD1645AC">
      <w:start w:val="1"/>
      <w:numFmt w:val="bullet"/>
      <w:lvlText w:val="o"/>
      <w:lvlJc w:val="left"/>
      <w:pPr>
        <w:ind w:left="5760" w:hanging="360"/>
      </w:pPr>
      <w:rPr>
        <w:rFonts w:ascii="Courier New" w:hAnsi="Courier New" w:hint="default"/>
      </w:rPr>
    </w:lvl>
    <w:lvl w:ilvl="8" w:tplc="33BAEB92">
      <w:start w:val="1"/>
      <w:numFmt w:val="bullet"/>
      <w:lvlText w:val=""/>
      <w:lvlJc w:val="left"/>
      <w:pPr>
        <w:ind w:left="6480" w:hanging="360"/>
      </w:pPr>
      <w:rPr>
        <w:rFonts w:ascii="Wingdings" w:hAnsi="Wingdings" w:hint="default"/>
      </w:rPr>
    </w:lvl>
  </w:abstractNum>
  <w:abstractNum w:abstractNumId="42"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3" w15:restartNumberingAfterBreak="0">
    <w:nsid w:val="7F553382"/>
    <w:multiLevelType w:val="hybridMultilevel"/>
    <w:tmpl w:val="E626D362"/>
    <w:lvl w:ilvl="0" w:tplc="04090001">
      <w:start w:val="1"/>
      <w:numFmt w:val="bullet"/>
      <w:lvlText w:val=""/>
      <w:lvlJc w:val="left"/>
      <w:pPr>
        <w:ind w:left="720" w:hanging="360"/>
      </w:pPr>
      <w:rPr>
        <w:rFonts w:ascii="Symbol" w:hAnsi="Symbol" w:hint="default"/>
      </w:rPr>
    </w:lvl>
    <w:lvl w:ilvl="1" w:tplc="86C84902">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9"/>
  </w:num>
  <w:num w:numId="4">
    <w:abstractNumId w:val="29"/>
  </w:num>
  <w:num w:numId="5">
    <w:abstractNumId w:val="28"/>
  </w:num>
  <w:num w:numId="6">
    <w:abstractNumId w:val="42"/>
  </w:num>
  <w:num w:numId="7">
    <w:abstractNumId w:val="30"/>
  </w:num>
  <w:num w:numId="8">
    <w:abstractNumId w:val="33"/>
  </w:num>
  <w:num w:numId="9">
    <w:abstractNumId w:val="32"/>
  </w:num>
  <w:num w:numId="10">
    <w:abstractNumId w:val="0"/>
  </w:num>
  <w:num w:numId="11">
    <w:abstractNumId w:val="43"/>
  </w:num>
  <w:num w:numId="12">
    <w:abstractNumId w:val="23"/>
  </w:num>
  <w:num w:numId="13">
    <w:abstractNumId w:val="35"/>
  </w:num>
  <w:num w:numId="14">
    <w:abstractNumId w:val="36"/>
  </w:num>
  <w:num w:numId="15">
    <w:abstractNumId w:val="18"/>
  </w:num>
  <w:num w:numId="16">
    <w:abstractNumId w:val="31"/>
  </w:num>
  <w:num w:numId="17">
    <w:abstractNumId w:val="1"/>
  </w:num>
  <w:num w:numId="18">
    <w:abstractNumId w:val="25"/>
  </w:num>
  <w:num w:numId="19">
    <w:abstractNumId w:val="11"/>
  </w:num>
  <w:num w:numId="20">
    <w:abstractNumId w:val="9"/>
  </w:num>
  <w:num w:numId="21">
    <w:abstractNumId w:val="41"/>
  </w:num>
  <w:num w:numId="22">
    <w:abstractNumId w:val="26"/>
  </w:num>
  <w:num w:numId="23">
    <w:abstractNumId w:val="22"/>
  </w:num>
  <w:num w:numId="24">
    <w:abstractNumId w:val="34"/>
  </w:num>
  <w:num w:numId="25">
    <w:abstractNumId w:val="7"/>
  </w:num>
  <w:num w:numId="26">
    <w:abstractNumId w:val="4"/>
  </w:num>
  <w:num w:numId="27">
    <w:abstractNumId w:val="3"/>
  </w:num>
  <w:num w:numId="28">
    <w:abstractNumId w:val="40"/>
  </w:num>
  <w:num w:numId="29">
    <w:abstractNumId w:val="6"/>
  </w:num>
  <w:num w:numId="30">
    <w:abstractNumId w:val="27"/>
  </w:num>
  <w:num w:numId="31">
    <w:abstractNumId w:val="37"/>
  </w:num>
  <w:num w:numId="32">
    <w:abstractNumId w:val="10"/>
  </w:num>
  <w:num w:numId="33">
    <w:abstractNumId w:val="2"/>
  </w:num>
  <w:num w:numId="34">
    <w:abstractNumId w:val="13"/>
  </w:num>
  <w:num w:numId="35">
    <w:abstractNumId w:val="17"/>
  </w:num>
  <w:num w:numId="36">
    <w:abstractNumId w:val="19"/>
  </w:num>
  <w:num w:numId="37">
    <w:abstractNumId w:val="20"/>
  </w:num>
  <w:num w:numId="38">
    <w:abstractNumId w:val="21"/>
  </w:num>
  <w:num w:numId="39">
    <w:abstractNumId w:val="15"/>
  </w:num>
  <w:num w:numId="40">
    <w:abstractNumId w:val="16"/>
  </w:num>
  <w:num w:numId="41">
    <w:abstractNumId w:val="12"/>
  </w:num>
  <w:num w:numId="42">
    <w:abstractNumId w:val="14"/>
  </w:num>
  <w:num w:numId="43">
    <w:abstractNumId w:val="38"/>
  </w:num>
  <w:num w:numId="44">
    <w:abstractNumId w:val="2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az Bagher Nezhad Ghazijahani">
    <w15:presenceInfo w15:providerId="AD" w15:userId="S::fbaghernezhad11788@ada.edu.az::634ea13f-0706-4ba7-a848-83bc27b5e3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054AA"/>
    <w:rsid w:val="00010D34"/>
    <w:rsid w:val="000214D9"/>
    <w:rsid w:val="000216FB"/>
    <w:rsid w:val="00044045"/>
    <w:rsid w:val="000445A6"/>
    <w:rsid w:val="00051553"/>
    <w:rsid w:val="00055FCC"/>
    <w:rsid w:val="00061A2E"/>
    <w:rsid w:val="00062EF3"/>
    <w:rsid w:val="00064BF1"/>
    <w:rsid w:val="00071070"/>
    <w:rsid w:val="00071EA7"/>
    <w:rsid w:val="00073680"/>
    <w:rsid w:val="000873EA"/>
    <w:rsid w:val="000A5CE6"/>
    <w:rsid w:val="000C70B4"/>
    <w:rsid w:val="000E4332"/>
    <w:rsid w:val="000E437A"/>
    <w:rsid w:val="000E6036"/>
    <w:rsid w:val="000F095D"/>
    <w:rsid w:val="000F484E"/>
    <w:rsid w:val="000F7230"/>
    <w:rsid w:val="00112C2F"/>
    <w:rsid w:val="00116475"/>
    <w:rsid w:val="001374AF"/>
    <w:rsid w:val="00154CF4"/>
    <w:rsid w:val="00167B40"/>
    <w:rsid w:val="0017553E"/>
    <w:rsid w:val="001B359B"/>
    <w:rsid w:val="001B3D98"/>
    <w:rsid w:val="001B49E4"/>
    <w:rsid w:val="001C6AAF"/>
    <w:rsid w:val="002114F3"/>
    <w:rsid w:val="00215C0B"/>
    <w:rsid w:val="00216AF7"/>
    <w:rsid w:val="00220421"/>
    <w:rsid w:val="00220638"/>
    <w:rsid w:val="00223687"/>
    <w:rsid w:val="00224B88"/>
    <w:rsid w:val="00231CEE"/>
    <w:rsid w:val="00232EDC"/>
    <w:rsid w:val="00242C97"/>
    <w:rsid w:val="002608D4"/>
    <w:rsid w:val="002661EA"/>
    <w:rsid w:val="00267A11"/>
    <w:rsid w:val="00282197"/>
    <w:rsid w:val="002A2294"/>
    <w:rsid w:val="002A7B42"/>
    <w:rsid w:val="002B4478"/>
    <w:rsid w:val="002F1D56"/>
    <w:rsid w:val="00315610"/>
    <w:rsid w:val="00320761"/>
    <w:rsid w:val="00320FE6"/>
    <w:rsid w:val="00363612"/>
    <w:rsid w:val="00373CDA"/>
    <w:rsid w:val="0037407B"/>
    <w:rsid w:val="0039745A"/>
    <w:rsid w:val="003A2E02"/>
    <w:rsid w:val="003B269F"/>
    <w:rsid w:val="003D2D13"/>
    <w:rsid w:val="003E39DE"/>
    <w:rsid w:val="003F4D89"/>
    <w:rsid w:val="00424689"/>
    <w:rsid w:val="004469A9"/>
    <w:rsid w:val="00446B82"/>
    <w:rsid w:val="004504ED"/>
    <w:rsid w:val="00451D10"/>
    <w:rsid w:val="00490C2E"/>
    <w:rsid w:val="00493503"/>
    <w:rsid w:val="004943E2"/>
    <w:rsid w:val="004951C6"/>
    <w:rsid w:val="004971F4"/>
    <w:rsid w:val="004A0CD2"/>
    <w:rsid w:val="004B01C5"/>
    <w:rsid w:val="004B18B2"/>
    <w:rsid w:val="004B275B"/>
    <w:rsid w:val="004B7719"/>
    <w:rsid w:val="004C4586"/>
    <w:rsid w:val="004D471A"/>
    <w:rsid w:val="004D5D38"/>
    <w:rsid w:val="004E0987"/>
    <w:rsid w:val="004E2C2F"/>
    <w:rsid w:val="004E33EC"/>
    <w:rsid w:val="004F5C0B"/>
    <w:rsid w:val="0051ADBB"/>
    <w:rsid w:val="005206F8"/>
    <w:rsid w:val="00520E52"/>
    <w:rsid w:val="0052341F"/>
    <w:rsid w:val="00523F98"/>
    <w:rsid w:val="00530566"/>
    <w:rsid w:val="0053129B"/>
    <w:rsid w:val="00534544"/>
    <w:rsid w:val="005375F3"/>
    <w:rsid w:val="005408AD"/>
    <w:rsid w:val="0054D4E9"/>
    <w:rsid w:val="00554CCF"/>
    <w:rsid w:val="00570777"/>
    <w:rsid w:val="00570A19"/>
    <w:rsid w:val="005749E6"/>
    <w:rsid w:val="00574EFE"/>
    <w:rsid w:val="00576791"/>
    <w:rsid w:val="00584CF2"/>
    <w:rsid w:val="0058530E"/>
    <w:rsid w:val="005876EA"/>
    <w:rsid w:val="00596AEC"/>
    <w:rsid w:val="005A6DCD"/>
    <w:rsid w:val="005B1DCB"/>
    <w:rsid w:val="005B5CDF"/>
    <w:rsid w:val="005C55C2"/>
    <w:rsid w:val="005D74F7"/>
    <w:rsid w:val="00607075"/>
    <w:rsid w:val="00613ECA"/>
    <w:rsid w:val="006204DF"/>
    <w:rsid w:val="00625EF9"/>
    <w:rsid w:val="0064125C"/>
    <w:rsid w:val="00666A09"/>
    <w:rsid w:val="006678A8"/>
    <w:rsid w:val="00682709"/>
    <w:rsid w:val="00686260"/>
    <w:rsid w:val="00692640"/>
    <w:rsid w:val="006B050F"/>
    <w:rsid w:val="006B1CE5"/>
    <w:rsid w:val="006C0F1C"/>
    <w:rsid w:val="006E43E9"/>
    <w:rsid w:val="0072290A"/>
    <w:rsid w:val="00736C56"/>
    <w:rsid w:val="007404ED"/>
    <w:rsid w:val="00741FF5"/>
    <w:rsid w:val="00747C99"/>
    <w:rsid w:val="0075602C"/>
    <w:rsid w:val="00764AF3"/>
    <w:rsid w:val="00764DED"/>
    <w:rsid w:val="0077101C"/>
    <w:rsid w:val="00774E6B"/>
    <w:rsid w:val="00774F56"/>
    <w:rsid w:val="00777A3C"/>
    <w:rsid w:val="007A1FD2"/>
    <w:rsid w:val="007A20AF"/>
    <w:rsid w:val="007A5856"/>
    <w:rsid w:val="007B15AF"/>
    <w:rsid w:val="007D5FE5"/>
    <w:rsid w:val="007E13CC"/>
    <w:rsid w:val="007F0CD6"/>
    <w:rsid w:val="007F1AFB"/>
    <w:rsid w:val="007F1E0A"/>
    <w:rsid w:val="008008F6"/>
    <w:rsid w:val="0080485A"/>
    <w:rsid w:val="00846DEA"/>
    <w:rsid w:val="008530AD"/>
    <w:rsid w:val="008751B4"/>
    <w:rsid w:val="008A0B9A"/>
    <w:rsid w:val="008B6192"/>
    <w:rsid w:val="008D161E"/>
    <w:rsid w:val="008D1DF8"/>
    <w:rsid w:val="008F5B28"/>
    <w:rsid w:val="00903BF3"/>
    <w:rsid w:val="00905A18"/>
    <w:rsid w:val="00905BB0"/>
    <w:rsid w:val="00932688"/>
    <w:rsid w:val="0093716C"/>
    <w:rsid w:val="00937D6C"/>
    <w:rsid w:val="00937FAD"/>
    <w:rsid w:val="00945CA9"/>
    <w:rsid w:val="00953812"/>
    <w:rsid w:val="0095530B"/>
    <w:rsid w:val="00967733"/>
    <w:rsid w:val="00970ABE"/>
    <w:rsid w:val="00976A25"/>
    <w:rsid w:val="009B29D4"/>
    <w:rsid w:val="009B2DAE"/>
    <w:rsid w:val="009B3141"/>
    <w:rsid w:val="009C4E73"/>
    <w:rsid w:val="009C6604"/>
    <w:rsid w:val="009D5B30"/>
    <w:rsid w:val="009E313F"/>
    <w:rsid w:val="009E3D4F"/>
    <w:rsid w:val="00A027BE"/>
    <w:rsid w:val="00A14164"/>
    <w:rsid w:val="00A2444A"/>
    <w:rsid w:val="00A36A5F"/>
    <w:rsid w:val="00A50D61"/>
    <w:rsid w:val="00A54205"/>
    <w:rsid w:val="00A7233C"/>
    <w:rsid w:val="00A80836"/>
    <w:rsid w:val="00A829FB"/>
    <w:rsid w:val="00A85F15"/>
    <w:rsid w:val="00A86872"/>
    <w:rsid w:val="00A910A0"/>
    <w:rsid w:val="00A922D9"/>
    <w:rsid w:val="00AB775B"/>
    <w:rsid w:val="00AE4ABA"/>
    <w:rsid w:val="00AF4998"/>
    <w:rsid w:val="00B0485A"/>
    <w:rsid w:val="00B203BA"/>
    <w:rsid w:val="00B26280"/>
    <w:rsid w:val="00B414E7"/>
    <w:rsid w:val="00B45613"/>
    <w:rsid w:val="00B529E4"/>
    <w:rsid w:val="00B539FB"/>
    <w:rsid w:val="00B67D87"/>
    <w:rsid w:val="00B71487"/>
    <w:rsid w:val="00B852CD"/>
    <w:rsid w:val="00B95FEE"/>
    <w:rsid w:val="00BA2C99"/>
    <w:rsid w:val="00BB09FB"/>
    <w:rsid w:val="00BC5399"/>
    <w:rsid w:val="00BC6786"/>
    <w:rsid w:val="00BD2213"/>
    <w:rsid w:val="00BD3C08"/>
    <w:rsid w:val="00BD4F73"/>
    <w:rsid w:val="00BD6463"/>
    <w:rsid w:val="00BF0941"/>
    <w:rsid w:val="00C02B99"/>
    <w:rsid w:val="00C02FEA"/>
    <w:rsid w:val="00C07385"/>
    <w:rsid w:val="00C15781"/>
    <w:rsid w:val="00C32195"/>
    <w:rsid w:val="00C3618F"/>
    <w:rsid w:val="00C43437"/>
    <w:rsid w:val="00C43B71"/>
    <w:rsid w:val="00C851EB"/>
    <w:rsid w:val="00C90F50"/>
    <w:rsid w:val="00C941D1"/>
    <w:rsid w:val="00C96264"/>
    <w:rsid w:val="00CA7833"/>
    <w:rsid w:val="00CB118D"/>
    <w:rsid w:val="00CB4549"/>
    <w:rsid w:val="00CB5129"/>
    <w:rsid w:val="00CC558A"/>
    <w:rsid w:val="00CE6D88"/>
    <w:rsid w:val="00CF2BA8"/>
    <w:rsid w:val="00D14815"/>
    <w:rsid w:val="00D20522"/>
    <w:rsid w:val="00D23734"/>
    <w:rsid w:val="00D3374F"/>
    <w:rsid w:val="00D516ED"/>
    <w:rsid w:val="00D55D5A"/>
    <w:rsid w:val="00D57B11"/>
    <w:rsid w:val="00D70C88"/>
    <w:rsid w:val="00D75B0C"/>
    <w:rsid w:val="00D95D9F"/>
    <w:rsid w:val="00DB3814"/>
    <w:rsid w:val="00DD377A"/>
    <w:rsid w:val="00DE1321"/>
    <w:rsid w:val="00DE6B66"/>
    <w:rsid w:val="00DF642D"/>
    <w:rsid w:val="00E01E3F"/>
    <w:rsid w:val="00E1063A"/>
    <w:rsid w:val="00E17F91"/>
    <w:rsid w:val="00E21E7D"/>
    <w:rsid w:val="00E26A0D"/>
    <w:rsid w:val="00E27E01"/>
    <w:rsid w:val="00E3388F"/>
    <w:rsid w:val="00E33F65"/>
    <w:rsid w:val="00E433A0"/>
    <w:rsid w:val="00E443F3"/>
    <w:rsid w:val="00E714DF"/>
    <w:rsid w:val="00E7739E"/>
    <w:rsid w:val="00E8731E"/>
    <w:rsid w:val="00EA6E12"/>
    <w:rsid w:val="00ED602D"/>
    <w:rsid w:val="00EE0B3F"/>
    <w:rsid w:val="00EF38F2"/>
    <w:rsid w:val="00F12586"/>
    <w:rsid w:val="00F20EF7"/>
    <w:rsid w:val="00F24EF8"/>
    <w:rsid w:val="00F32F68"/>
    <w:rsid w:val="00F511E0"/>
    <w:rsid w:val="00F71C28"/>
    <w:rsid w:val="00F7481E"/>
    <w:rsid w:val="00F75ECC"/>
    <w:rsid w:val="00F94582"/>
    <w:rsid w:val="00FB4853"/>
    <w:rsid w:val="00FE2048"/>
    <w:rsid w:val="00FF037F"/>
    <w:rsid w:val="00FF45E0"/>
    <w:rsid w:val="00FF58DB"/>
    <w:rsid w:val="00FF68A9"/>
    <w:rsid w:val="0165224B"/>
    <w:rsid w:val="018CD015"/>
    <w:rsid w:val="02138B32"/>
    <w:rsid w:val="022EABCD"/>
    <w:rsid w:val="02707B8E"/>
    <w:rsid w:val="02739499"/>
    <w:rsid w:val="02F79C4D"/>
    <w:rsid w:val="03DD562F"/>
    <w:rsid w:val="04055B83"/>
    <w:rsid w:val="0504D43F"/>
    <w:rsid w:val="0508C5B6"/>
    <w:rsid w:val="055DD324"/>
    <w:rsid w:val="05853668"/>
    <w:rsid w:val="05B8F280"/>
    <w:rsid w:val="05D9AD59"/>
    <w:rsid w:val="05DF0A2E"/>
    <w:rsid w:val="071F7DCA"/>
    <w:rsid w:val="07276B50"/>
    <w:rsid w:val="0788E3A0"/>
    <w:rsid w:val="07B1EFAB"/>
    <w:rsid w:val="07FDFF3F"/>
    <w:rsid w:val="0847617C"/>
    <w:rsid w:val="08CBBFB4"/>
    <w:rsid w:val="08FE1A0B"/>
    <w:rsid w:val="0A197DAB"/>
    <w:rsid w:val="0A29BC63"/>
    <w:rsid w:val="0BAB5DB0"/>
    <w:rsid w:val="0BFAD0E0"/>
    <w:rsid w:val="0C12FD1E"/>
    <w:rsid w:val="0C3CDE0A"/>
    <w:rsid w:val="0CC9E87E"/>
    <w:rsid w:val="0CFB514E"/>
    <w:rsid w:val="0D24EA39"/>
    <w:rsid w:val="0D9D2D06"/>
    <w:rsid w:val="0E7A584D"/>
    <w:rsid w:val="0EBF4F3C"/>
    <w:rsid w:val="0ED811F7"/>
    <w:rsid w:val="0FA010F0"/>
    <w:rsid w:val="10673B08"/>
    <w:rsid w:val="10735578"/>
    <w:rsid w:val="107746EF"/>
    <w:rsid w:val="1099EF6E"/>
    <w:rsid w:val="112773B9"/>
    <w:rsid w:val="11F3FAA6"/>
    <w:rsid w:val="123DE9C3"/>
    <w:rsid w:val="1265EF17"/>
    <w:rsid w:val="12796090"/>
    <w:rsid w:val="12AAE606"/>
    <w:rsid w:val="133C5BC8"/>
    <w:rsid w:val="134CA518"/>
    <w:rsid w:val="1369594A"/>
    <w:rsid w:val="13CDD18A"/>
    <w:rsid w:val="13FAD9A4"/>
    <w:rsid w:val="14B4BA5C"/>
    <w:rsid w:val="14FA47C8"/>
    <w:rsid w:val="152C9CCD"/>
    <w:rsid w:val="15983D9C"/>
    <w:rsid w:val="16199CDF"/>
    <w:rsid w:val="1761D5C8"/>
    <w:rsid w:val="17C026EA"/>
    <w:rsid w:val="183869B7"/>
    <w:rsid w:val="18D09E0F"/>
    <w:rsid w:val="197064E3"/>
    <w:rsid w:val="19813A18"/>
    <w:rsid w:val="19D49EBF"/>
    <w:rsid w:val="19E21BEB"/>
    <w:rsid w:val="1A3F16DF"/>
    <w:rsid w:val="1A5D2BD7"/>
    <w:rsid w:val="1B1CFFE1"/>
    <w:rsid w:val="1B8A04F2"/>
    <w:rsid w:val="1BA403FA"/>
    <w:rsid w:val="1BB8CAA6"/>
    <w:rsid w:val="1C0870A7"/>
    <w:rsid w:val="1D4167F2"/>
    <w:rsid w:val="1D92A18A"/>
    <w:rsid w:val="1DBBAD95"/>
    <w:rsid w:val="1E07BD29"/>
    <w:rsid w:val="1E511F66"/>
    <w:rsid w:val="1E95E384"/>
    <w:rsid w:val="1EAADD01"/>
    <w:rsid w:val="1EC3093F"/>
    <w:rsid w:val="1F07D7F5"/>
    <w:rsid w:val="1F8641E0"/>
    <w:rsid w:val="1F9A7766"/>
    <w:rsid w:val="1FF980A3"/>
    <w:rsid w:val="20CA3D41"/>
    <w:rsid w:val="20F6A856"/>
    <w:rsid w:val="21460F6B"/>
    <w:rsid w:val="21881E18"/>
    <w:rsid w:val="21A0221D"/>
    <w:rsid w:val="22469BF4"/>
    <w:rsid w:val="230BCA75"/>
    <w:rsid w:val="23DE65AE"/>
    <w:rsid w:val="243F1F48"/>
    <w:rsid w:val="24925CB1"/>
    <w:rsid w:val="24BA6C9D"/>
    <w:rsid w:val="2565A139"/>
    <w:rsid w:val="259ACB64"/>
    <w:rsid w:val="25C29195"/>
    <w:rsid w:val="25E53A14"/>
    <w:rsid w:val="26313175"/>
    <w:rsid w:val="26FF468B"/>
    <w:rsid w:val="27AC7EF8"/>
    <w:rsid w:val="27D0F877"/>
    <w:rsid w:val="290B0887"/>
    <w:rsid w:val="292BC360"/>
    <w:rsid w:val="29566302"/>
    <w:rsid w:val="29A014B6"/>
    <w:rsid w:val="2A217E91"/>
    <w:rsid w:val="2AC30AD2"/>
    <w:rsid w:val="2ADAF9A7"/>
    <w:rsid w:val="2B48FCA1"/>
    <w:rsid w:val="2BA1FB86"/>
    <w:rsid w:val="2BB16658"/>
    <w:rsid w:val="2C0B615C"/>
    <w:rsid w:val="2CC67AA1"/>
    <w:rsid w:val="2CF69F51"/>
    <w:rsid w:val="2D0EA356"/>
    <w:rsid w:val="2D1F2B27"/>
    <w:rsid w:val="2EBBAF89"/>
    <w:rsid w:val="2EFD73B7"/>
    <w:rsid w:val="2FC0AC58"/>
    <w:rsid w:val="2FD3EB00"/>
    <w:rsid w:val="3126BDCB"/>
    <w:rsid w:val="319A833C"/>
    <w:rsid w:val="3332F99E"/>
    <w:rsid w:val="3445CDA8"/>
    <w:rsid w:val="347989C0"/>
    <w:rsid w:val="349FA16E"/>
    <w:rsid w:val="35060839"/>
    <w:rsid w:val="35B8051E"/>
    <w:rsid w:val="35EE79F3"/>
    <w:rsid w:val="3607AB1F"/>
    <w:rsid w:val="361FA48C"/>
    <w:rsid w:val="36BB6F51"/>
    <w:rsid w:val="376B9C1B"/>
    <w:rsid w:val="37C1D974"/>
    <w:rsid w:val="380B62EF"/>
    <w:rsid w:val="382351C4"/>
    <w:rsid w:val="384C5DCF"/>
    <w:rsid w:val="384EA36B"/>
    <w:rsid w:val="38986D63"/>
    <w:rsid w:val="39AD81AC"/>
    <w:rsid w:val="3A2634B3"/>
    <w:rsid w:val="3A5BE909"/>
    <w:rsid w:val="3A6BF4F0"/>
    <w:rsid w:val="3B97B457"/>
    <w:rsid w:val="3BCC4F7F"/>
    <w:rsid w:val="3C35BFED"/>
    <w:rsid w:val="3C954599"/>
    <w:rsid w:val="3CD3501F"/>
    <w:rsid w:val="3D612F74"/>
    <w:rsid w:val="40833F41"/>
    <w:rsid w:val="40E4B791"/>
    <w:rsid w:val="410DC39C"/>
    <w:rsid w:val="4131DB20"/>
    <w:rsid w:val="4159D330"/>
    <w:rsid w:val="418B3C00"/>
    <w:rsid w:val="419B7AB8"/>
    <w:rsid w:val="41FCF308"/>
    <w:rsid w:val="42151F46"/>
    <w:rsid w:val="427CBEB4"/>
    <w:rsid w:val="42D857E7"/>
    <w:rsid w:val="4375519C"/>
    <w:rsid w:val="442C0A2B"/>
    <w:rsid w:val="4433C4E0"/>
    <w:rsid w:val="444BE58B"/>
    <w:rsid w:val="44836049"/>
    <w:rsid w:val="44EAA5A8"/>
    <w:rsid w:val="4556A4D1"/>
    <w:rsid w:val="45B0A0D0"/>
    <w:rsid w:val="45C5A4E5"/>
    <w:rsid w:val="4605AE3E"/>
    <w:rsid w:val="46161FC7"/>
    <w:rsid w:val="46A79664"/>
    <w:rsid w:val="46B40B03"/>
    <w:rsid w:val="47307BB5"/>
    <w:rsid w:val="4833E5E8"/>
    <w:rsid w:val="485DBC3C"/>
    <w:rsid w:val="48A2B32B"/>
    <w:rsid w:val="494C5FC3"/>
    <w:rsid w:val="49613107"/>
    <w:rsid w:val="49CF2969"/>
    <w:rsid w:val="4A0DBCCC"/>
    <w:rsid w:val="4A515C92"/>
    <w:rsid w:val="4A7962E1"/>
    <w:rsid w:val="4B99BDB4"/>
    <w:rsid w:val="4BEEC08A"/>
    <w:rsid w:val="4C7DD967"/>
    <w:rsid w:val="4CC52D3B"/>
    <w:rsid w:val="4D9B99EC"/>
    <w:rsid w:val="4DEB3FED"/>
    <w:rsid w:val="4E1520D9"/>
    <w:rsid w:val="4E5A17C8"/>
    <w:rsid w:val="4EA22B4D"/>
    <w:rsid w:val="4F188B0C"/>
    <w:rsid w:val="4F454B25"/>
    <w:rsid w:val="4FC516D1"/>
    <w:rsid w:val="505D8797"/>
    <w:rsid w:val="5060E196"/>
    <w:rsid w:val="5075B2DA"/>
    <w:rsid w:val="51791D0D"/>
    <w:rsid w:val="520DC590"/>
    <w:rsid w:val="524F89BE"/>
    <w:rsid w:val="52CC38D4"/>
    <w:rsid w:val="52F5D1BF"/>
    <w:rsid w:val="5329E8E7"/>
    <w:rsid w:val="53B776C9"/>
    <w:rsid w:val="543E31E6"/>
    <w:rsid w:val="54FFD7EB"/>
    <w:rsid w:val="55149E97"/>
    <w:rsid w:val="551E845B"/>
    <w:rsid w:val="5652AAB6"/>
    <w:rsid w:val="5667AECB"/>
    <w:rsid w:val="56850FA5"/>
    <w:rsid w:val="569D3BE3"/>
    <w:rsid w:val="56ACA5BA"/>
    <w:rsid w:val="56C49F27"/>
    <w:rsid w:val="5863ABE6"/>
    <w:rsid w:val="58CD0EC2"/>
    <w:rsid w:val="58F1586A"/>
    <w:rsid w:val="5959C126"/>
    <w:rsid w:val="5971BA93"/>
    <w:rsid w:val="5986CA3B"/>
    <w:rsid w:val="59CB8E59"/>
    <w:rsid w:val="59F0D126"/>
    <w:rsid w:val="59F88BDB"/>
    <w:rsid w:val="5A3D82CA"/>
    <w:rsid w:val="5ABDB222"/>
    <w:rsid w:val="5ACBF89C"/>
    <w:rsid w:val="5B264156"/>
    <w:rsid w:val="5B33980A"/>
    <w:rsid w:val="5B48A7B2"/>
    <w:rsid w:val="5C27500A"/>
    <w:rsid w:val="5C577CEF"/>
    <w:rsid w:val="5C8DA342"/>
    <w:rsid w:val="5CD0FA55"/>
    <w:rsid w:val="5D2710C6"/>
    <w:rsid w:val="5D3A399F"/>
    <w:rsid w:val="5E3DA3D2"/>
    <w:rsid w:val="5E677A26"/>
    <w:rsid w:val="5FFCB881"/>
    <w:rsid w:val="60177AB6"/>
    <w:rsid w:val="608320CB"/>
    <w:rsid w:val="60E5085A"/>
    <w:rsid w:val="61154D7B"/>
    <w:rsid w:val="61566553"/>
    <w:rsid w:val="61ECC662"/>
    <w:rsid w:val="62879751"/>
    <w:rsid w:val="62B9F1A8"/>
    <w:rsid w:val="62BBD3AA"/>
    <w:rsid w:val="63353250"/>
    <w:rsid w:val="63606B7F"/>
    <w:rsid w:val="63D55548"/>
    <w:rsid w:val="646F4168"/>
    <w:rsid w:val="64ABE937"/>
    <w:rsid w:val="64ED90BF"/>
    <w:rsid w:val="64F54B74"/>
    <w:rsid w:val="657F2EBA"/>
    <w:rsid w:val="65CDF9A2"/>
    <w:rsid w:val="66527342"/>
    <w:rsid w:val="666C214C"/>
    <w:rsid w:val="67583F06"/>
    <w:rsid w:val="6758DD65"/>
    <w:rsid w:val="685C4798"/>
    <w:rsid w:val="68E6CBF3"/>
    <w:rsid w:val="6902B6D7"/>
    <w:rsid w:val="69097472"/>
    <w:rsid w:val="69130027"/>
    <w:rsid w:val="6A398218"/>
    <w:rsid w:val="6A47EFD0"/>
    <w:rsid w:val="6A8CE6BF"/>
    <w:rsid w:val="6AC49EE6"/>
    <w:rsid w:val="6B066314"/>
    <w:rsid w:val="6B85FBEF"/>
    <w:rsid w:val="6B8B540D"/>
    <w:rsid w:val="6B9E09C8"/>
    <w:rsid w:val="6C66BDA3"/>
    <w:rsid w:val="6CF83365"/>
    <w:rsid w:val="6D74A417"/>
    <w:rsid w:val="6DD55DB1"/>
    <w:rsid w:val="6EE3B45F"/>
    <w:rsid w:val="6F04F5F2"/>
    <w:rsid w:val="6F7B787D"/>
    <w:rsid w:val="6F908825"/>
    <w:rsid w:val="70301190"/>
    <w:rsid w:val="7093F258"/>
    <w:rsid w:val="70EDAFF3"/>
    <w:rsid w:val="70EDBA8B"/>
    <w:rsid w:val="713D55F4"/>
    <w:rsid w:val="716736E0"/>
    <w:rsid w:val="71F11A26"/>
    <w:rsid w:val="71F44154"/>
    <w:rsid w:val="72462794"/>
    <w:rsid w:val="740FBFC0"/>
    <w:rsid w:val="741667AC"/>
    <w:rsid w:val="741FFE78"/>
    <w:rsid w:val="746E10E2"/>
    <w:rsid w:val="74713810"/>
    <w:rsid w:val="74E653AF"/>
    <w:rsid w:val="767F5C25"/>
    <w:rsid w:val="76FD3F8F"/>
    <w:rsid w:val="77936F1B"/>
    <w:rsid w:val="785C5F9B"/>
    <w:rsid w:val="7866B49E"/>
    <w:rsid w:val="79106136"/>
    <w:rsid w:val="792ECDA9"/>
    <w:rsid w:val="7939FA21"/>
    <w:rsid w:val="79B9C4D2"/>
    <w:rsid w:val="79FEBBC1"/>
    <w:rsid w:val="7A16B52E"/>
    <w:rsid w:val="7A558F97"/>
    <w:rsid w:val="7A69978D"/>
    <w:rsid w:val="7A9D8676"/>
    <w:rsid w:val="7AB5A721"/>
    <w:rsid w:val="7BC06667"/>
    <w:rsid w:val="7C2F667B"/>
    <w:rsid w:val="7C6FA2A5"/>
    <w:rsid w:val="7CABD72D"/>
    <w:rsid w:val="7CE16445"/>
    <w:rsid w:val="7D1DA460"/>
    <w:rsid w:val="7D5F9B5F"/>
    <w:rsid w:val="7E360810"/>
    <w:rsid w:val="7E4E0C15"/>
    <w:rsid w:val="7E85AE11"/>
    <w:rsid w:val="7E9ABDB9"/>
    <w:rsid w:val="7F9DEA83"/>
    <w:rsid w:val="7FDFB9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7B3D2"/>
  <w15:chartTrackingRefBased/>
  <w15:docId w15:val="{0735A1D7-BAAA-483C-B622-E3419526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basedOn w:val="DefaultParagraphFont"/>
    <w:link w:val="BalloonText"/>
    <w:uiPriority w:val="99"/>
    <w:semiHidden/>
    <w:rsid w:val="00A829FB"/>
    <w:rPr>
      <w:rFonts w:ascii="Tahoma" w:hAnsi="Tahoma" w:cs="Tahoma"/>
      <w:sz w:val="16"/>
      <w:szCs w:val="16"/>
    </w:rPr>
  </w:style>
  <w:style w:type="character" w:styleId="Hyperlink">
    <w:name w:val="Hyperlink"/>
    <w:basedOn w:val="DefaultParagraphFont"/>
    <w:uiPriority w:val="99"/>
    <w:unhideWhenUsed/>
    <w:rsid w:val="00A829FB"/>
    <w:rPr>
      <w:color w:val="0000FF"/>
      <w:u w:val="single"/>
    </w:rPr>
  </w:style>
  <w:style w:type="character" w:styleId="FollowedHyperlink">
    <w:name w:val="FollowedHyperlink"/>
    <w:basedOn w:val="DefaultParagraphFont"/>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basedOn w:val="DefaultParagraphFont"/>
    <w:link w:val="Heading1"/>
    <w:uiPriority w:val="9"/>
    <w:rsid w:val="000873EA"/>
    <w:rPr>
      <w:rFonts w:ascii="Arial" w:hAnsi="Arial" w:cs="Times New Roman"/>
      <w:b/>
      <w:bCs/>
      <w:color w:val="31849B"/>
      <w:sz w:val="32"/>
      <w:szCs w:val="28"/>
    </w:rPr>
  </w:style>
  <w:style w:type="character" w:customStyle="1" w:styleId="Heading2Char">
    <w:name w:val="Heading 2 Char"/>
    <w:basedOn w:val="DefaultParagraphFont"/>
    <w:link w:val="Heading2"/>
    <w:uiPriority w:val="9"/>
    <w:rsid w:val="000873EA"/>
    <w:rPr>
      <w:rFonts w:ascii="Arial" w:eastAsia="Times New Roman" w:hAnsi="Arial" w:cs="Times New Roman"/>
      <w:b/>
      <w:bCs/>
      <w:color w:val="31849B"/>
      <w:szCs w:val="26"/>
    </w:rPr>
  </w:style>
  <w:style w:type="character" w:customStyle="1" w:styleId="Heading3Char">
    <w:name w:val="Heading 3 Char"/>
    <w:basedOn w:val="DefaultParagraphFont"/>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basedOn w:val="DefaultParagraphFont"/>
    <w:uiPriority w:val="99"/>
    <w:semiHidden/>
    <w:unhideWhenUsed/>
    <w:rsid w:val="00576791"/>
    <w:rPr>
      <w:vertAlign w:val="superscript"/>
    </w:rPr>
  </w:style>
  <w:style w:type="paragraph" w:styleId="Revision">
    <w:name w:val="Revision"/>
    <w:hidden/>
    <w:uiPriority w:val="99"/>
    <w:semiHidden/>
    <w:rsid w:val="00BD2213"/>
    <w:rPr>
      <w:sz w:val="24"/>
      <w:szCs w:val="24"/>
    </w:rPr>
  </w:style>
  <w:style w:type="character" w:styleId="UnresolvedMention">
    <w:name w:val="Unresolved Mention"/>
    <w:basedOn w:val="DefaultParagraphFont"/>
    <w:uiPriority w:val="99"/>
    <w:semiHidden/>
    <w:unhideWhenUsed/>
    <w:rsid w:val="00554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7103">
      <w:bodyDiv w:val="1"/>
      <w:marLeft w:val="0"/>
      <w:marRight w:val="0"/>
      <w:marTop w:val="0"/>
      <w:marBottom w:val="0"/>
      <w:divBdr>
        <w:top w:val="none" w:sz="0" w:space="0" w:color="auto"/>
        <w:left w:val="none" w:sz="0" w:space="0" w:color="auto"/>
        <w:bottom w:val="none" w:sz="0" w:space="0" w:color="auto"/>
        <w:right w:val="none" w:sz="0" w:space="0" w:color="auto"/>
      </w:divBdr>
    </w:div>
    <w:div w:id="124321988">
      <w:bodyDiv w:val="1"/>
      <w:marLeft w:val="0"/>
      <w:marRight w:val="0"/>
      <w:marTop w:val="0"/>
      <w:marBottom w:val="0"/>
      <w:divBdr>
        <w:top w:val="none" w:sz="0" w:space="0" w:color="auto"/>
        <w:left w:val="none" w:sz="0" w:space="0" w:color="auto"/>
        <w:bottom w:val="none" w:sz="0" w:space="0" w:color="auto"/>
        <w:right w:val="none" w:sz="0" w:space="0" w:color="auto"/>
      </w:divBdr>
    </w:div>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883588">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1e79afe5df294604" Type="http://schemas.microsoft.com/office/2019/09/relationships/intelligence" Target="intelligence.xml"/><Relationship Id="rId10" Type="http://schemas.openxmlformats.org/officeDocument/2006/relationships/hyperlink" Target="https://classroom.github.com/a/RNq4-Tw5"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FA55F-175A-4A39-8E96-264C05242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2637</Words>
  <Characters>15036</Characters>
  <Application>Microsoft Office Word</Application>
  <DocSecurity>0</DocSecurity>
  <Lines>125</Lines>
  <Paragraphs>35</Paragraphs>
  <ScaleCrop>false</ScaleCrop>
  <Company>HP</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Faraz Bagher Nezhad Ghazijahani</cp:lastModifiedBy>
  <cp:revision>43</cp:revision>
  <dcterms:created xsi:type="dcterms:W3CDTF">2022-02-23T05:59:00Z</dcterms:created>
  <dcterms:modified xsi:type="dcterms:W3CDTF">2022-02-22T19:40:00Z</dcterms:modified>
</cp:coreProperties>
</file>